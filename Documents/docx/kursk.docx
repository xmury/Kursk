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195261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9D5E44">
            <w:trPr>
              <w:trHeight w:val="2880"/>
              <w:jc w:val="center"/>
            </w:trPr>
            <w:sdt>
              <w:sdtPr>
                <w:rPr>
                  <w:rFonts w:asciiTheme="majorHAnsi" w:eastAsiaTheme="majorEastAsia" w:hAnsiTheme="majorHAnsi" w:cstheme="majorBidi"/>
                  <w:caps/>
                  <w:lang w:eastAsia="en-US"/>
                </w:rPr>
                <w:alias w:val="Организация"/>
                <w:id w:val="15524243"/>
                <w:placeholder>
                  <w:docPart w:val="C7E65D71C9AE428BB380A93EB9C1A49F"/>
                </w:placeholder>
                <w:dataBinding w:prefixMappings="xmlns:ns0='http://schemas.openxmlformats.org/officeDocument/2006/extended-properties'" w:xpath="/ns0:Properties[1]/ns0:Company[1]" w:storeItemID="{6668398D-A668-4E3E-A5EB-62B293D839F1}"/>
                <w:text/>
              </w:sdtPr>
              <w:sdtEndPr>
                <w:rPr>
                  <w:lang w:eastAsia="ru-RU"/>
                </w:rPr>
              </w:sdtEndPr>
              <w:sdtContent>
                <w:tc>
                  <w:tcPr>
                    <w:tcW w:w="5000" w:type="pct"/>
                  </w:tcPr>
                  <w:p w:rsidR="009D5E44" w:rsidRDefault="009858A9" w:rsidP="009858A9">
                    <w:pPr>
                      <w:pStyle w:val="a8"/>
                      <w:jc w:val="center"/>
                      <w:rPr>
                        <w:rFonts w:asciiTheme="majorHAnsi" w:eastAsiaTheme="majorEastAsia" w:hAnsiTheme="majorHAnsi" w:cstheme="majorBidi"/>
                        <w:caps/>
                      </w:rPr>
                    </w:pPr>
                    <w:ins w:id="0" w:author="\" w:date="2017-04-29T08:38:00Z">
                      <w:r>
                        <w:rPr>
                          <w:rFonts w:asciiTheme="majorHAnsi" w:eastAsiaTheme="majorEastAsia" w:hAnsiTheme="majorHAnsi" w:cstheme="majorBidi"/>
                          <w:caps/>
                          <w:lang w:eastAsia="en-US"/>
                        </w:rPr>
                        <w:t>Костанайский колледж автомобильного транспорта</w:t>
                      </w:r>
                    </w:ins>
                  </w:p>
                </w:tc>
              </w:sdtContent>
            </w:sdt>
          </w:tr>
          <w:tr w:rsidR="009D5E44">
            <w:trPr>
              <w:trHeight w:val="1440"/>
              <w:jc w:val="center"/>
            </w:trPr>
            <w:sdt>
              <w:sdtPr>
                <w:rPr>
                  <w:rFonts w:asciiTheme="majorHAnsi" w:eastAsiaTheme="majorEastAsia" w:hAnsiTheme="majorHAnsi" w:cstheme="majorBidi"/>
                  <w:sz w:val="80"/>
                  <w:szCs w:val="80"/>
                </w:rPr>
                <w:alias w:val="Название"/>
                <w:id w:val="15524250"/>
                <w:placeholder>
                  <w:docPart w:val="2223544540504650A3AF58E9CE4E73E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5E44" w:rsidRDefault="009858A9">
                    <w:pPr>
                      <w:pStyle w:val="a8"/>
                      <w:jc w:val="center"/>
                      <w:rPr>
                        <w:rFonts w:asciiTheme="majorHAnsi" w:eastAsiaTheme="majorEastAsia" w:hAnsiTheme="majorHAnsi" w:cstheme="majorBidi"/>
                        <w:sz w:val="80"/>
                        <w:szCs w:val="80"/>
                      </w:rPr>
                    </w:pPr>
                    <w:ins w:id="1" w:author="\" w:date="2017-04-29T08:45:00Z">
                      <w:r>
                        <w:rPr>
                          <w:rFonts w:asciiTheme="majorHAnsi" w:eastAsiaTheme="majorEastAsia" w:hAnsiTheme="majorHAnsi" w:cstheme="majorBidi"/>
                          <w:sz w:val="80"/>
                          <w:szCs w:val="80"/>
                        </w:rPr>
                        <w:t>Дозиметр «Курск»</w:t>
                      </w:r>
                    </w:ins>
                  </w:p>
                </w:tc>
              </w:sdtContent>
            </w:sdt>
          </w:tr>
          <w:tr w:rsidR="009D5E44">
            <w:trPr>
              <w:trHeight w:val="720"/>
              <w:jc w:val="center"/>
            </w:trPr>
            <w:sdt>
              <w:sdtPr>
                <w:rPr>
                  <w:rFonts w:asciiTheme="majorHAnsi" w:eastAsiaTheme="majorEastAsia" w:hAnsiTheme="majorHAnsi" w:cstheme="majorBidi"/>
                  <w:sz w:val="44"/>
                  <w:szCs w:val="44"/>
                </w:rPr>
                <w:alias w:val="Подзаголовок"/>
                <w:id w:val="15524255"/>
                <w:placeholder>
                  <w:docPart w:val="058555F16DCB4E27AC52DBEB75871B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D5E44" w:rsidRDefault="009858A9">
                    <w:pPr>
                      <w:pStyle w:val="a8"/>
                      <w:jc w:val="center"/>
                      <w:rPr>
                        <w:rFonts w:asciiTheme="majorHAnsi" w:eastAsiaTheme="majorEastAsia" w:hAnsiTheme="majorHAnsi" w:cstheme="majorBidi"/>
                        <w:sz w:val="44"/>
                        <w:szCs w:val="44"/>
                      </w:rPr>
                    </w:pPr>
                    <w:ins w:id="2" w:author="\" w:date="2017-04-29T08:39:00Z">
                      <w:r>
                        <w:rPr>
                          <w:rFonts w:asciiTheme="majorHAnsi" w:eastAsiaTheme="majorEastAsia" w:hAnsiTheme="majorHAnsi" w:cstheme="majorBidi"/>
                          <w:sz w:val="44"/>
                          <w:szCs w:val="44"/>
                        </w:rPr>
                        <w:t>Отсчёт о проделанной работе</w:t>
                      </w:r>
                    </w:ins>
                  </w:p>
                </w:tc>
              </w:sdtContent>
            </w:sdt>
          </w:tr>
          <w:tr w:rsidR="009D5E44">
            <w:trPr>
              <w:trHeight w:val="360"/>
              <w:jc w:val="center"/>
            </w:trPr>
            <w:tc>
              <w:tcPr>
                <w:tcW w:w="5000" w:type="pct"/>
                <w:vAlign w:val="center"/>
              </w:tcPr>
              <w:p w:rsidR="009D5E44" w:rsidRDefault="009D5E44" w:rsidP="002774D4">
                <w:pPr>
                  <w:pStyle w:val="a8"/>
                  <w:jc w:val="center"/>
                  <w:rPr>
                    <w:ins w:id="3" w:author="\" w:date="2017-04-29T08:46:00Z"/>
                  </w:rPr>
                </w:pPr>
              </w:p>
              <w:p w:rsidR="009858A9" w:rsidRDefault="009858A9" w:rsidP="002774D4">
                <w:pPr>
                  <w:pStyle w:val="a8"/>
                  <w:jc w:val="center"/>
                  <w:rPr>
                    <w:ins w:id="4" w:author="\" w:date="2017-04-29T08:46:00Z"/>
                  </w:rPr>
                </w:pPr>
              </w:p>
              <w:p w:rsidR="009858A9" w:rsidRDefault="009858A9" w:rsidP="002774D4">
                <w:pPr>
                  <w:pStyle w:val="a8"/>
                  <w:jc w:val="center"/>
                  <w:rPr>
                    <w:ins w:id="5" w:author="\" w:date="2017-04-29T08:46:00Z"/>
                  </w:rPr>
                </w:pPr>
              </w:p>
              <w:p w:rsidR="009858A9" w:rsidRDefault="009858A9" w:rsidP="002774D4">
                <w:pPr>
                  <w:pStyle w:val="a8"/>
                  <w:jc w:val="center"/>
                  <w:rPr>
                    <w:ins w:id="6" w:author="\" w:date="2017-04-29T08:46:00Z"/>
                  </w:rPr>
                </w:pPr>
              </w:p>
              <w:p w:rsidR="009858A9" w:rsidRDefault="009858A9" w:rsidP="002774D4">
                <w:pPr>
                  <w:pStyle w:val="a8"/>
                  <w:jc w:val="center"/>
                  <w:rPr>
                    <w:ins w:id="7" w:author="\" w:date="2017-04-29T08:46:00Z"/>
                  </w:rPr>
                </w:pPr>
              </w:p>
              <w:p w:rsidR="009858A9" w:rsidRDefault="009858A9" w:rsidP="002774D4">
                <w:pPr>
                  <w:pStyle w:val="a8"/>
                  <w:jc w:val="center"/>
                  <w:rPr>
                    <w:ins w:id="8" w:author="\" w:date="2017-04-29T08:46:00Z"/>
                  </w:rPr>
                </w:pPr>
              </w:p>
              <w:p w:rsidR="009858A9" w:rsidRDefault="009858A9" w:rsidP="002774D4">
                <w:pPr>
                  <w:pStyle w:val="a8"/>
                  <w:jc w:val="center"/>
                  <w:rPr>
                    <w:ins w:id="9" w:author="\" w:date="2017-04-29T08:46:00Z"/>
                  </w:rPr>
                </w:pPr>
              </w:p>
              <w:p w:rsidR="009858A9" w:rsidRDefault="009858A9" w:rsidP="002774D4">
                <w:pPr>
                  <w:pStyle w:val="a8"/>
                  <w:jc w:val="center"/>
                  <w:rPr>
                    <w:ins w:id="10" w:author="\" w:date="2017-04-29T08:46:00Z"/>
                  </w:rPr>
                </w:pPr>
              </w:p>
              <w:p w:rsidR="009858A9" w:rsidRDefault="009858A9" w:rsidP="002774D4">
                <w:pPr>
                  <w:pStyle w:val="a8"/>
                  <w:jc w:val="center"/>
                  <w:rPr>
                    <w:ins w:id="11" w:author="\" w:date="2017-04-29T08:46:00Z"/>
                  </w:rPr>
                </w:pPr>
              </w:p>
              <w:p w:rsidR="009858A9" w:rsidRDefault="009858A9" w:rsidP="002774D4">
                <w:pPr>
                  <w:pStyle w:val="a8"/>
                  <w:jc w:val="center"/>
                  <w:rPr>
                    <w:ins w:id="12" w:author="\" w:date="2017-04-29T08:46:00Z"/>
                  </w:rPr>
                </w:pPr>
              </w:p>
              <w:p w:rsidR="009858A9" w:rsidRDefault="009858A9" w:rsidP="002774D4">
                <w:pPr>
                  <w:pStyle w:val="a8"/>
                  <w:jc w:val="center"/>
                  <w:rPr>
                    <w:ins w:id="13" w:author="\" w:date="2017-04-29T08:46:00Z"/>
                  </w:rPr>
                </w:pPr>
              </w:p>
              <w:p w:rsidR="009858A9" w:rsidRDefault="009858A9" w:rsidP="002774D4">
                <w:pPr>
                  <w:pStyle w:val="a8"/>
                  <w:jc w:val="center"/>
                  <w:rPr>
                    <w:ins w:id="14" w:author="\" w:date="2017-04-29T08:46:00Z"/>
                  </w:rPr>
                </w:pPr>
              </w:p>
              <w:p w:rsidR="009858A9" w:rsidRDefault="009858A9" w:rsidP="002774D4">
                <w:pPr>
                  <w:pStyle w:val="a8"/>
                  <w:jc w:val="center"/>
                  <w:rPr>
                    <w:ins w:id="15" w:author="\" w:date="2017-04-29T08:46:00Z"/>
                  </w:rPr>
                </w:pPr>
              </w:p>
              <w:p w:rsidR="009858A9" w:rsidRDefault="009858A9" w:rsidP="002774D4">
                <w:pPr>
                  <w:pStyle w:val="a8"/>
                  <w:jc w:val="center"/>
                  <w:rPr>
                    <w:ins w:id="16" w:author="\" w:date="2017-04-29T08:46:00Z"/>
                  </w:rPr>
                </w:pPr>
              </w:p>
              <w:p w:rsidR="009858A9" w:rsidRDefault="009858A9" w:rsidP="002774D4">
                <w:pPr>
                  <w:pStyle w:val="a8"/>
                  <w:jc w:val="center"/>
                </w:pPr>
              </w:p>
            </w:tc>
          </w:tr>
          <w:tr w:rsidR="009D5E44" w:rsidRPr="009858A9">
            <w:trPr>
              <w:trHeight w:val="360"/>
              <w:jc w:val="center"/>
            </w:trPr>
            <w:sdt>
              <w:sdtPr>
                <w:rPr>
                  <w:rFonts w:ascii="Times New Roman" w:hAnsi="Times New Roman" w:cs="Times New Roman"/>
                  <w:b/>
                  <w:bCs/>
                  <w:sz w:val="28"/>
                  <w:szCs w:val="28"/>
                </w:rPr>
                <w:alias w:val="Автор"/>
                <w:id w:val="15524260"/>
                <w:placeholder>
                  <w:docPart w:val="0D09FA4761E44B758334099261D4039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D5E44" w:rsidRPr="00ED6419" w:rsidRDefault="009858A9">
                    <w:pPr>
                      <w:pStyle w:val="a8"/>
                      <w:jc w:val="right"/>
                      <w:rPr>
                        <w:rFonts w:ascii="Times New Roman" w:hAnsi="Times New Roman" w:cs="Times New Roman"/>
                        <w:b/>
                        <w:bCs/>
                        <w:sz w:val="28"/>
                        <w:szCs w:val="28"/>
                        <w:rPrChange w:id="17" w:author="\" w:date="2017-04-29T09:25:00Z">
                          <w:rPr>
                            <w:b/>
                            <w:bCs/>
                          </w:rPr>
                        </w:rPrChange>
                      </w:rPr>
                      <w:pPrChange w:id="18" w:author="\" w:date="2017-04-29T08:46:00Z">
                        <w:pPr>
                          <w:pStyle w:val="a8"/>
                          <w:jc w:val="center"/>
                        </w:pPr>
                      </w:pPrChange>
                    </w:pPr>
                    <w:del w:id="19" w:author="\" w:date="2017-04-29T08:39:00Z">
                      <w:r w:rsidRPr="00ED6419" w:rsidDel="009858A9">
                        <w:rPr>
                          <w:rFonts w:ascii="Times New Roman" w:hAnsi="Times New Roman" w:cs="Times New Roman"/>
                          <w:b/>
                          <w:bCs/>
                          <w:sz w:val="28"/>
                          <w:szCs w:val="28"/>
                          <w:rPrChange w:id="20" w:author="\" w:date="2017-04-29T09:25:00Z">
                            <w:rPr>
                              <w:b/>
                              <w:bCs/>
                            </w:rPr>
                          </w:rPrChange>
                        </w:rPr>
                        <w:delText>\</w:delText>
                      </w:r>
                    </w:del>
                    <w:ins w:id="21" w:author="\" w:date="2017-04-29T09:47:00Z">
                      <w:r w:rsidR="002F1E99">
                        <w:rPr>
                          <w:rFonts w:ascii="Times New Roman" w:hAnsi="Times New Roman" w:cs="Times New Roman"/>
                          <w:b/>
                          <w:bCs/>
                          <w:sz w:val="28"/>
                          <w:szCs w:val="28"/>
                        </w:rPr>
                        <w:t>Выполнил: Степанюк А.А</w:t>
                      </w:r>
                    </w:ins>
                  </w:p>
                </w:tc>
              </w:sdtContent>
            </w:sdt>
          </w:tr>
          <w:tr w:rsidR="009D5E44" w:rsidRPr="009858A9">
            <w:trPr>
              <w:trHeight w:val="360"/>
              <w:jc w:val="center"/>
            </w:trPr>
            <w:sdt>
              <w:sdtPr>
                <w:rPr>
                  <w:rFonts w:ascii="Times New Roman" w:hAnsi="Times New Roman" w:cs="Times New Roman"/>
                  <w:b/>
                  <w:bCs/>
                  <w:sz w:val="28"/>
                  <w:szCs w:val="28"/>
                </w:rPr>
                <w:alias w:val="Дата"/>
                <w:id w:val="516659546"/>
                <w:placeholder>
                  <w:docPart w:val="354F874CBDC64B1CB0EF159C72396F0D"/>
                </w:placeholder>
                <w:dataBinding w:prefixMappings="xmlns:ns0='http://schemas.microsoft.com/office/2006/coverPageProps'" w:xpath="/ns0:CoverPageProperties[1]/ns0:PublishDate[1]" w:storeItemID="{55AF091B-3C7A-41E3-B477-F2FDAA23CFDA}"/>
                <w:date>
                  <w:dateFormat w:val="dd.MM.yyyy"/>
                  <w:lid w:val="ru-RU"/>
                  <w:storeMappedDataAs w:val="dateTime"/>
                  <w:calendar w:val="gregorian"/>
                </w:date>
              </w:sdtPr>
              <w:sdtEndPr/>
              <w:sdtContent>
                <w:tc>
                  <w:tcPr>
                    <w:tcW w:w="5000" w:type="pct"/>
                    <w:vAlign w:val="center"/>
                  </w:tcPr>
                  <w:p w:rsidR="009D5E44" w:rsidRPr="00ED6419" w:rsidRDefault="009858A9">
                    <w:pPr>
                      <w:pStyle w:val="a8"/>
                      <w:jc w:val="right"/>
                      <w:rPr>
                        <w:rFonts w:ascii="Times New Roman" w:hAnsi="Times New Roman" w:cs="Times New Roman"/>
                        <w:b/>
                        <w:bCs/>
                        <w:sz w:val="28"/>
                        <w:szCs w:val="28"/>
                        <w:rPrChange w:id="22" w:author="\" w:date="2017-04-29T09:25:00Z">
                          <w:rPr>
                            <w:b/>
                            <w:bCs/>
                          </w:rPr>
                        </w:rPrChange>
                      </w:rPr>
                      <w:pPrChange w:id="23" w:author="\" w:date="2017-04-29T08:39:00Z">
                        <w:pPr>
                          <w:pStyle w:val="a8"/>
                          <w:jc w:val="center"/>
                        </w:pPr>
                      </w:pPrChange>
                    </w:pPr>
                    <w:ins w:id="24" w:author="\" w:date="2017-04-29T08:46:00Z">
                      <w:r w:rsidRPr="00ED6419">
                        <w:rPr>
                          <w:rFonts w:ascii="Times New Roman" w:hAnsi="Times New Roman" w:cs="Times New Roman"/>
                          <w:b/>
                          <w:bCs/>
                          <w:sz w:val="28"/>
                          <w:szCs w:val="28"/>
                          <w:rPrChange w:id="25" w:author="\" w:date="2017-04-29T09:25:00Z">
                            <w:rPr>
                              <w:b/>
                              <w:bCs/>
                            </w:rPr>
                          </w:rPrChange>
                        </w:rPr>
                        <w:t>Проверил преподаватель: Ротман И.М</w:t>
                      </w:r>
                    </w:ins>
                  </w:p>
                </w:tc>
              </w:sdtContent>
            </w:sdt>
          </w:tr>
        </w:tbl>
        <w:p w:rsidR="009D5E44" w:rsidRPr="009858A9" w:rsidRDefault="009D5E44">
          <w:pPr>
            <w:spacing w:after="0"/>
            <w:rPr>
              <w:sz w:val="28"/>
              <w:szCs w:val="28"/>
              <w:rPrChange w:id="26" w:author="\" w:date="2017-04-29T08:46:00Z">
                <w:rPr/>
              </w:rPrChange>
            </w:rPr>
            <w:pPrChange w:id="27" w:author="\" w:date="2017-04-27T17:24:00Z">
              <w:pPr/>
            </w:pPrChange>
          </w:pPr>
        </w:p>
        <w:p w:rsidR="009D5E44" w:rsidRDefault="009D5E44">
          <w:pPr>
            <w:spacing w:after="0"/>
            <w:pPrChange w:id="28" w:author="\" w:date="2017-04-27T17:24:00Z">
              <w:pPr/>
            </w:pPrChange>
          </w:pPr>
        </w:p>
        <w:tbl>
          <w:tblPr>
            <w:tblpPr w:leftFromText="187" w:rightFromText="187" w:horzAnchor="margin" w:tblpXSpec="center" w:tblpYSpec="bottom"/>
            <w:tblW w:w="5000" w:type="pct"/>
            <w:tblLook w:val="04A0" w:firstRow="1" w:lastRow="0" w:firstColumn="1" w:lastColumn="0" w:noHBand="0" w:noVBand="1"/>
          </w:tblPr>
          <w:tblGrid>
            <w:gridCol w:w="9854"/>
          </w:tblGrid>
          <w:tr w:rsidR="009D5E44">
            <w:sdt>
              <w:sdtPr>
                <w:rPr>
                  <w:rFonts w:ascii="Times New Roman" w:hAnsi="Times New Roman" w:cs="Times New Roman"/>
                  <w:sz w:val="28"/>
                  <w:szCs w:val="28"/>
                </w:rPr>
                <w:alias w:val="Аннотация"/>
                <w:id w:val="8276291"/>
                <w:dataBinding w:prefixMappings="xmlns:ns0='http://schemas.microsoft.com/office/2006/coverPageProps'" w:xpath="/ns0:CoverPageProperties[1]/ns0:Abstract[1]" w:storeItemID="{55AF091B-3C7A-41E3-B477-F2FDAA23CFDA}"/>
                <w:text/>
              </w:sdtPr>
              <w:sdtEndPr/>
              <w:sdtContent>
                <w:tc>
                  <w:tcPr>
                    <w:tcW w:w="5000" w:type="pct"/>
                  </w:tcPr>
                  <w:p w:rsidR="009D5E44" w:rsidRPr="00ED6419" w:rsidRDefault="009858A9">
                    <w:pPr>
                      <w:pStyle w:val="a8"/>
                      <w:jc w:val="center"/>
                      <w:rPr>
                        <w:rFonts w:ascii="Times New Roman" w:hAnsi="Times New Roman" w:cs="Times New Roman"/>
                        <w:sz w:val="28"/>
                        <w:szCs w:val="28"/>
                        <w:rPrChange w:id="29" w:author="\" w:date="2017-04-29T09:25:00Z">
                          <w:rPr/>
                        </w:rPrChange>
                      </w:rPr>
                      <w:pPrChange w:id="30" w:author="\" w:date="2017-04-29T08:38:00Z">
                        <w:pPr>
                          <w:pStyle w:val="a8"/>
                          <w:framePr w:hSpace="187" w:wrap="around" w:hAnchor="margin" w:xAlign="center" w:yAlign="bottom"/>
                        </w:pPr>
                      </w:pPrChange>
                    </w:pPr>
                    <w:ins w:id="31" w:author="\" w:date="2017-04-29T08:38:00Z">
                      <w:r w:rsidRPr="00ED6419">
                        <w:rPr>
                          <w:rFonts w:ascii="Times New Roman" w:hAnsi="Times New Roman" w:cs="Times New Roman"/>
                          <w:sz w:val="28"/>
                          <w:szCs w:val="28"/>
                          <w:rPrChange w:id="32" w:author="\" w:date="2017-04-29T09:25:00Z">
                            <w:rPr/>
                          </w:rPrChange>
                        </w:rPr>
                        <w:t>2017</w:t>
                      </w:r>
                    </w:ins>
                  </w:p>
                </w:tc>
              </w:sdtContent>
            </w:sdt>
          </w:tr>
        </w:tbl>
        <w:p w:rsidR="009D5E44" w:rsidRDefault="009D5E44">
          <w:pPr>
            <w:spacing w:after="0"/>
            <w:pPrChange w:id="33" w:author="\" w:date="2017-04-27T17:24:00Z">
              <w:pPr/>
            </w:pPrChange>
          </w:pPr>
        </w:p>
        <w:p w:rsidR="009D5E44" w:rsidRDefault="009D5E44">
          <w:pPr>
            <w:spacing w:after="0"/>
            <w:pPrChange w:id="34" w:author="\" w:date="2017-04-27T17:24:00Z">
              <w:pPr/>
            </w:pPrChange>
          </w:pPr>
          <w:r>
            <w:br w:type="page"/>
          </w:r>
        </w:p>
      </w:sdtContent>
    </w:sdt>
    <w:p w:rsidR="00E01FA4" w:rsidRPr="009D5E44" w:rsidRDefault="009D5E44">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lastRenderedPageBreak/>
        <w:t>СОДЕРЖАНИЕ</w:t>
      </w:r>
    </w:p>
    <w:p w:rsidR="00E01FA4" w:rsidRPr="009D5E44" w:rsidRDefault="00ED6419">
      <w:pPr>
        <w:spacing w:after="0" w:line="360" w:lineRule="auto"/>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ВВЕДЕНИЕ </w:t>
      </w:r>
    </w:p>
    <w:p w:rsidR="00E01FA4" w:rsidRPr="009D5E44" w:rsidRDefault="00E01FA4">
      <w:pPr>
        <w:spacing w:after="0" w:line="360" w:lineRule="auto"/>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1. </w:t>
      </w:r>
      <w:r w:rsidR="00ED6419" w:rsidRPr="009D5E44">
        <w:rPr>
          <w:rFonts w:ascii="Times New Roman" w:eastAsia="Times New Roman" w:hAnsi="Times New Roman" w:cs="Times New Roman"/>
          <w:color w:val="000000"/>
          <w:sz w:val="28"/>
          <w:szCs w:val="28"/>
          <w:lang w:eastAsia="ru-RU"/>
        </w:rPr>
        <w:t xml:space="preserve">ТЕХНИЧЕСКОЕ ЗАДАНИЕ </w:t>
      </w:r>
    </w:p>
    <w:p w:rsidR="00E01FA4" w:rsidRPr="009D5E44" w:rsidRDefault="00E01FA4">
      <w:pPr>
        <w:spacing w:after="0" w:line="360" w:lineRule="auto"/>
        <w:ind w:left="720"/>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1.1 Введение </w:t>
      </w:r>
    </w:p>
    <w:p w:rsidR="00E01FA4" w:rsidRPr="009D5E44" w:rsidRDefault="00E01FA4">
      <w:pPr>
        <w:spacing w:after="0" w:line="360" w:lineRule="auto"/>
        <w:ind w:left="720"/>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1.2 Назначение и общая характеристика устройства </w:t>
      </w:r>
    </w:p>
    <w:p w:rsidR="00E01FA4" w:rsidRPr="009D5E44" w:rsidRDefault="00E01FA4">
      <w:pPr>
        <w:spacing w:after="0" w:line="360" w:lineRule="auto"/>
        <w:ind w:left="720"/>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1.3 Требования к устройству </w:t>
      </w:r>
    </w:p>
    <w:p w:rsidR="00E01FA4" w:rsidRPr="009D5E44" w:rsidRDefault="00E01FA4">
      <w:pPr>
        <w:spacing w:after="0" w:line="360" w:lineRule="auto"/>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2. </w:t>
      </w:r>
      <w:r w:rsidR="00ED6419" w:rsidRPr="009D5E44">
        <w:rPr>
          <w:rFonts w:ascii="Times New Roman" w:eastAsia="Times New Roman" w:hAnsi="Times New Roman" w:cs="Times New Roman"/>
          <w:color w:val="000000"/>
          <w:sz w:val="28"/>
          <w:szCs w:val="28"/>
          <w:lang w:eastAsia="ru-RU"/>
        </w:rPr>
        <w:t xml:space="preserve">СПЕЦИАЛЬНАЯ ЧАСТЬ </w:t>
      </w:r>
      <w:ins w:id="35" w:author="\" w:date="2017-04-27T17:12:00Z">
        <w:r w:rsidR="00ED6419">
          <w:rPr>
            <w:rFonts w:ascii="Times New Roman" w:eastAsia="Times New Roman" w:hAnsi="Times New Roman" w:cs="Times New Roman"/>
            <w:color w:val="000000"/>
            <w:sz w:val="28"/>
            <w:szCs w:val="28"/>
            <w:lang w:eastAsia="ru-RU"/>
          </w:rPr>
          <w:t xml:space="preserve"> </w:t>
        </w:r>
      </w:ins>
    </w:p>
    <w:p w:rsidR="00E01FA4" w:rsidRPr="009D5E44" w:rsidRDefault="00E01FA4">
      <w:pPr>
        <w:spacing w:after="0" w:line="360" w:lineRule="auto"/>
        <w:ind w:left="720"/>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2.1 Разработка логической схемы устройства </w:t>
      </w:r>
    </w:p>
    <w:p w:rsidR="00E01FA4" w:rsidRPr="009D5E44" w:rsidRDefault="00E01FA4">
      <w:pPr>
        <w:spacing w:after="0" w:line="360" w:lineRule="auto"/>
        <w:ind w:left="720"/>
        <w:jc w:val="both"/>
        <w:rPr>
          <w:rFonts w:ascii="Times New Roman" w:eastAsia="Times New Roman" w:hAnsi="Times New Roman" w:cs="Times New Roman"/>
          <w:sz w:val="28"/>
          <w:szCs w:val="28"/>
          <w:lang w:eastAsia="ru-RU"/>
        </w:rPr>
      </w:pPr>
      <w:r w:rsidRPr="009D5E44">
        <w:rPr>
          <w:rFonts w:ascii="Times New Roman" w:eastAsia="Times New Roman" w:hAnsi="Times New Roman" w:cs="Times New Roman"/>
          <w:color w:val="000000"/>
          <w:sz w:val="28"/>
          <w:szCs w:val="28"/>
          <w:lang w:eastAsia="ru-RU"/>
        </w:rPr>
        <w:t xml:space="preserve">2.2 Описание элементной базы для построения устройства </w:t>
      </w:r>
    </w:p>
    <w:p w:rsidR="00E01FA4" w:rsidRPr="009D5E44" w:rsidRDefault="00E01FA4">
      <w:pPr>
        <w:spacing w:after="0" w:line="360" w:lineRule="auto"/>
        <w:jc w:val="both"/>
        <w:rPr>
          <w:rFonts w:ascii="Times New Roman" w:eastAsia="Times New Roman" w:hAnsi="Times New Roman" w:cs="Times New Roman"/>
          <w:sz w:val="28"/>
          <w:szCs w:val="28"/>
          <w:lang w:eastAsia="ru-RU"/>
        </w:rPr>
      </w:pPr>
      <w:del w:id="36" w:author="\" w:date="2017-04-27T17:12:00Z">
        <w:r w:rsidRPr="009D5E44" w:rsidDel="007E3115">
          <w:rPr>
            <w:rFonts w:ascii="Times New Roman" w:eastAsia="Times New Roman" w:hAnsi="Times New Roman" w:cs="Times New Roman"/>
            <w:color w:val="000000"/>
            <w:sz w:val="28"/>
            <w:szCs w:val="28"/>
            <w:lang w:eastAsia="ru-RU"/>
          </w:rPr>
          <w:delText xml:space="preserve">3. </w:delText>
        </w:r>
      </w:del>
      <w:r w:rsidR="00ED6419" w:rsidRPr="009D5E44">
        <w:rPr>
          <w:rFonts w:ascii="Times New Roman" w:eastAsia="Times New Roman" w:hAnsi="Times New Roman" w:cs="Times New Roman"/>
          <w:color w:val="000000"/>
          <w:sz w:val="28"/>
          <w:szCs w:val="28"/>
          <w:lang w:eastAsia="ru-RU"/>
        </w:rPr>
        <w:t xml:space="preserve">ЗАКЛЮЧЕНИЕ </w:t>
      </w:r>
    </w:p>
    <w:p w:rsidR="00E01FA4" w:rsidRPr="009D5E44" w:rsidRDefault="00E01FA4">
      <w:pPr>
        <w:spacing w:after="0" w:line="360" w:lineRule="auto"/>
        <w:jc w:val="both"/>
        <w:rPr>
          <w:rFonts w:ascii="Times New Roman" w:eastAsia="Times New Roman" w:hAnsi="Times New Roman" w:cs="Times New Roman"/>
          <w:sz w:val="28"/>
          <w:szCs w:val="28"/>
          <w:lang w:eastAsia="ru-RU"/>
        </w:rPr>
      </w:pPr>
      <w:del w:id="37" w:author="\" w:date="2017-04-27T17:12:00Z">
        <w:r w:rsidRPr="009D5E44" w:rsidDel="007E3115">
          <w:rPr>
            <w:rFonts w:ascii="Times New Roman" w:eastAsia="Times New Roman" w:hAnsi="Times New Roman" w:cs="Times New Roman"/>
            <w:color w:val="000000"/>
            <w:sz w:val="28"/>
            <w:szCs w:val="28"/>
            <w:lang w:eastAsia="ru-RU"/>
          </w:rPr>
          <w:delText xml:space="preserve">4. </w:delText>
        </w:r>
      </w:del>
      <w:r w:rsidR="00ED6419" w:rsidRPr="009D5E44">
        <w:rPr>
          <w:rFonts w:ascii="Times New Roman" w:eastAsia="Times New Roman" w:hAnsi="Times New Roman" w:cs="Times New Roman"/>
          <w:color w:val="000000"/>
          <w:sz w:val="28"/>
          <w:szCs w:val="28"/>
          <w:lang w:eastAsia="ru-RU"/>
        </w:rPr>
        <w:t xml:space="preserve">СПИСОК ИСПОЛЬЗОВАННЫХ ИСТОЧНИКОВ </w:t>
      </w:r>
    </w:p>
    <w:p w:rsidR="00E01FA4" w:rsidRPr="009D5E44" w:rsidDel="0009158B" w:rsidRDefault="00E01FA4">
      <w:pPr>
        <w:spacing w:after="0" w:line="360" w:lineRule="auto"/>
        <w:jc w:val="both"/>
        <w:rPr>
          <w:del w:id="38" w:author="\" w:date="2017-04-28T10:21:00Z"/>
          <w:rFonts w:ascii="Times New Roman" w:eastAsia="Times New Roman" w:hAnsi="Times New Roman" w:cs="Times New Roman"/>
          <w:sz w:val="28"/>
          <w:szCs w:val="28"/>
          <w:lang w:eastAsia="ru-RU"/>
        </w:rPr>
      </w:pPr>
      <w:del w:id="39" w:author="\" w:date="2017-04-27T17:12:00Z">
        <w:r w:rsidRPr="009D5E44" w:rsidDel="007E3115">
          <w:rPr>
            <w:rFonts w:ascii="Times New Roman" w:eastAsia="Times New Roman" w:hAnsi="Times New Roman" w:cs="Times New Roman"/>
            <w:color w:val="000000"/>
            <w:sz w:val="28"/>
            <w:szCs w:val="28"/>
            <w:lang w:eastAsia="ru-RU"/>
          </w:rPr>
          <w:delText>5</w:delText>
        </w:r>
      </w:del>
      <w:del w:id="40" w:author="\" w:date="2017-04-27T17:13:00Z">
        <w:r w:rsidRPr="009D5E44" w:rsidDel="007E3115">
          <w:rPr>
            <w:rFonts w:ascii="Times New Roman" w:eastAsia="Times New Roman" w:hAnsi="Times New Roman" w:cs="Times New Roman"/>
            <w:color w:val="000000"/>
            <w:sz w:val="28"/>
            <w:szCs w:val="28"/>
            <w:lang w:eastAsia="ru-RU"/>
          </w:rPr>
          <w:delText xml:space="preserve">. </w:delText>
        </w:r>
      </w:del>
      <w:del w:id="41" w:author="\" w:date="2017-04-28T10:21:00Z">
        <w:r w:rsidRPr="009D5E44" w:rsidDel="0009158B">
          <w:rPr>
            <w:rFonts w:ascii="Times New Roman" w:eastAsia="Times New Roman" w:hAnsi="Times New Roman" w:cs="Times New Roman"/>
            <w:color w:val="000000"/>
            <w:sz w:val="28"/>
            <w:szCs w:val="28"/>
            <w:lang w:eastAsia="ru-RU"/>
          </w:rPr>
          <w:delText>Приложения (Графическая часть)</w:delText>
        </w:r>
      </w:del>
    </w:p>
    <w:p w:rsidR="0009158B" w:rsidRDefault="00E01FA4">
      <w:pPr>
        <w:spacing w:after="0" w:line="360" w:lineRule="auto"/>
        <w:jc w:val="center"/>
        <w:rPr>
          <w:ins w:id="42" w:author="\" w:date="2017-04-28T10:21:00Z"/>
          <w:rFonts w:ascii="Times New Roman" w:eastAsia="Times New Roman" w:hAnsi="Times New Roman" w:cs="Times New Roman"/>
          <w:sz w:val="28"/>
          <w:szCs w:val="28"/>
          <w:lang w:eastAsia="ru-RU"/>
        </w:rPr>
      </w:pP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r w:rsidRPr="009D5E44">
        <w:rPr>
          <w:rFonts w:ascii="Times New Roman" w:eastAsia="Times New Roman" w:hAnsi="Times New Roman" w:cs="Times New Roman"/>
          <w:sz w:val="28"/>
          <w:szCs w:val="28"/>
          <w:lang w:eastAsia="ru-RU"/>
        </w:rPr>
        <w:br/>
      </w:r>
    </w:p>
    <w:p w:rsidR="009D5E44" w:rsidRDefault="0009158B">
      <w:pPr>
        <w:rPr>
          <w:rFonts w:ascii="Times New Roman" w:eastAsia="Times New Roman" w:hAnsi="Times New Roman" w:cs="Times New Roman"/>
          <w:sz w:val="28"/>
          <w:szCs w:val="28"/>
          <w:lang w:eastAsia="ru-RU"/>
        </w:rPr>
        <w:pPrChange w:id="43" w:author="\" w:date="2017-04-28T10:21:00Z">
          <w:pPr>
            <w:spacing w:after="240" w:line="360" w:lineRule="auto"/>
            <w:jc w:val="center"/>
          </w:pPr>
        </w:pPrChange>
      </w:pPr>
      <w:ins w:id="44" w:author="\" w:date="2017-04-28T10:21:00Z">
        <w:r>
          <w:rPr>
            <w:rFonts w:ascii="Times New Roman" w:eastAsia="Times New Roman" w:hAnsi="Times New Roman" w:cs="Times New Roman"/>
            <w:sz w:val="28"/>
            <w:szCs w:val="28"/>
            <w:lang w:eastAsia="ru-RU"/>
          </w:rPr>
          <w:br w:type="page"/>
        </w:r>
      </w:ins>
    </w:p>
    <w:p w:rsidR="008C694B" w:rsidRPr="009D5E44" w:rsidRDefault="00E01FA4">
      <w:pPr>
        <w:spacing w:after="0" w:line="360" w:lineRule="auto"/>
        <w:jc w:val="center"/>
        <w:rPr>
          <w:rFonts w:ascii="Times New Roman" w:eastAsia="Times New Roman" w:hAnsi="Times New Roman" w:cs="Times New Roman"/>
          <w:sz w:val="28"/>
          <w:szCs w:val="28"/>
          <w:lang w:eastAsia="ru-RU"/>
        </w:rPr>
        <w:pPrChange w:id="45" w:author="\" w:date="2017-04-27T17:24:00Z">
          <w:pPr>
            <w:spacing w:after="240" w:line="360" w:lineRule="auto"/>
            <w:jc w:val="center"/>
          </w:pPr>
        </w:pPrChange>
      </w:pPr>
      <w:del w:id="46" w:author="\" w:date="2017-04-27T17:13:00Z">
        <w:r w:rsidRPr="009D5E44" w:rsidDel="007E3115">
          <w:rPr>
            <w:rFonts w:ascii="Times New Roman" w:eastAsia="Times New Roman" w:hAnsi="Times New Roman" w:cs="Times New Roman"/>
            <w:sz w:val="28"/>
            <w:szCs w:val="28"/>
            <w:lang w:eastAsia="ru-RU"/>
          </w:rPr>
          <w:lastRenderedPageBreak/>
          <w:br/>
        </w:r>
      </w:del>
      <w:r w:rsidR="009D5E44">
        <w:rPr>
          <w:rFonts w:ascii="Times New Roman" w:eastAsia="Times New Roman" w:hAnsi="Times New Roman" w:cs="Times New Roman"/>
          <w:color w:val="000000"/>
          <w:sz w:val="28"/>
          <w:szCs w:val="28"/>
          <w:lang w:eastAsia="ru-RU"/>
        </w:rPr>
        <w:t>ВВЕДЕНИЕ</w:t>
      </w:r>
    </w:p>
    <w:p w:rsidR="008C694B" w:rsidRPr="009D5E44" w:rsidRDefault="008C694B">
      <w:pPr>
        <w:spacing w:after="0" w:line="360" w:lineRule="auto"/>
        <w:ind w:firstLine="708"/>
        <w:jc w:val="both"/>
        <w:rPr>
          <w:rFonts w:ascii="Times New Roman" w:eastAsia="Times New Roman" w:hAnsi="Times New Roman" w:cs="Times New Roman"/>
          <w:color w:val="000000"/>
          <w:sz w:val="28"/>
          <w:szCs w:val="28"/>
          <w:lang w:eastAsia="ru-RU"/>
        </w:rPr>
      </w:pPr>
      <w:r w:rsidRPr="009D5E44">
        <w:rPr>
          <w:rFonts w:ascii="Times New Roman" w:eastAsia="Times New Roman" w:hAnsi="Times New Roman" w:cs="Times New Roman"/>
          <w:color w:val="000000"/>
          <w:sz w:val="28"/>
          <w:szCs w:val="28"/>
          <w:lang w:eastAsia="ru-RU"/>
        </w:rPr>
        <w:t>Дозиметр – устройство для определения уровня радиационного заражения окружающей среды или отдельных объектов. В условиях развитой промышленности отслеживание радиационного фона является необходимой мерой безопасности</w:t>
      </w:r>
      <w:del w:id="47" w:author="\" w:date="2017-04-27T17:17:00Z">
        <w:r w:rsidRPr="009D5E44" w:rsidDel="007E3115">
          <w:rPr>
            <w:rFonts w:ascii="Times New Roman" w:eastAsia="Times New Roman" w:hAnsi="Times New Roman" w:cs="Times New Roman"/>
            <w:color w:val="000000"/>
            <w:sz w:val="28"/>
            <w:szCs w:val="28"/>
            <w:lang w:eastAsia="ru-RU"/>
          </w:rPr>
          <w:delText>,</w:delText>
        </w:r>
      </w:del>
      <w:r w:rsidRPr="009D5E44">
        <w:rPr>
          <w:rFonts w:ascii="Times New Roman" w:eastAsia="Times New Roman" w:hAnsi="Times New Roman" w:cs="Times New Roman"/>
          <w:color w:val="000000"/>
          <w:sz w:val="28"/>
          <w:szCs w:val="28"/>
          <w:lang w:eastAsia="ru-RU"/>
        </w:rPr>
        <w:t xml:space="preserve"> для предотвращения глобальных экологических кризисов которые </w:t>
      </w:r>
      <w:del w:id="48" w:author="\" w:date="2017-04-27T17:17:00Z">
        <w:r w:rsidRPr="009D5E44" w:rsidDel="007E3115">
          <w:rPr>
            <w:rFonts w:ascii="Times New Roman" w:eastAsia="Times New Roman" w:hAnsi="Times New Roman" w:cs="Times New Roman"/>
            <w:color w:val="000000"/>
            <w:sz w:val="28"/>
            <w:szCs w:val="28"/>
            <w:lang w:eastAsia="ru-RU"/>
          </w:rPr>
          <w:delText xml:space="preserve">способно </w:delText>
        </w:r>
      </w:del>
      <w:ins w:id="49" w:author="\" w:date="2017-04-27T17:19:00Z">
        <w:r w:rsidR="007E3115">
          <w:rPr>
            <w:rFonts w:ascii="Times New Roman" w:eastAsia="Times New Roman" w:hAnsi="Times New Roman" w:cs="Times New Roman"/>
            <w:color w:val="000000"/>
            <w:sz w:val="28"/>
            <w:szCs w:val="28"/>
            <w:lang w:eastAsia="ru-RU"/>
          </w:rPr>
          <w:t>могут возникнуть вследствие</w:t>
        </w:r>
      </w:ins>
      <w:del w:id="50" w:author="\" w:date="2017-04-27T17:19:00Z">
        <w:r w:rsidRPr="009D5E44" w:rsidDel="007E3115">
          <w:rPr>
            <w:rFonts w:ascii="Times New Roman" w:eastAsia="Times New Roman" w:hAnsi="Times New Roman" w:cs="Times New Roman"/>
            <w:color w:val="000000"/>
            <w:sz w:val="28"/>
            <w:szCs w:val="28"/>
            <w:lang w:eastAsia="ru-RU"/>
          </w:rPr>
          <w:delText>вызвать</w:delText>
        </w:r>
      </w:del>
      <w:r w:rsidRPr="009D5E44">
        <w:rPr>
          <w:rFonts w:ascii="Times New Roman" w:eastAsia="Times New Roman" w:hAnsi="Times New Roman" w:cs="Times New Roman"/>
          <w:color w:val="000000"/>
          <w:sz w:val="28"/>
          <w:szCs w:val="28"/>
          <w:lang w:eastAsia="ru-RU"/>
        </w:rPr>
        <w:t xml:space="preserve"> отсутстви</w:t>
      </w:r>
      <w:ins w:id="51" w:author="\" w:date="2017-04-27T17:19:00Z">
        <w:r w:rsidR="007E3115">
          <w:rPr>
            <w:rFonts w:ascii="Times New Roman" w:eastAsia="Times New Roman" w:hAnsi="Times New Roman" w:cs="Times New Roman"/>
            <w:color w:val="000000"/>
            <w:sz w:val="28"/>
            <w:szCs w:val="28"/>
            <w:lang w:eastAsia="ru-RU"/>
          </w:rPr>
          <w:t>я</w:t>
        </w:r>
      </w:ins>
      <w:del w:id="52" w:author="\" w:date="2017-04-27T17:19:00Z">
        <w:r w:rsidRPr="009D5E44" w:rsidDel="007E3115">
          <w:rPr>
            <w:rFonts w:ascii="Times New Roman" w:eastAsia="Times New Roman" w:hAnsi="Times New Roman" w:cs="Times New Roman"/>
            <w:color w:val="000000"/>
            <w:sz w:val="28"/>
            <w:szCs w:val="28"/>
            <w:lang w:eastAsia="ru-RU"/>
          </w:rPr>
          <w:delText>е</w:delText>
        </w:r>
      </w:del>
      <w:r w:rsidRPr="009D5E44">
        <w:rPr>
          <w:rFonts w:ascii="Times New Roman" w:eastAsia="Times New Roman" w:hAnsi="Times New Roman" w:cs="Times New Roman"/>
          <w:color w:val="000000"/>
          <w:sz w:val="28"/>
          <w:szCs w:val="28"/>
          <w:lang w:eastAsia="ru-RU"/>
        </w:rPr>
        <w:t xml:space="preserve"> контроля за уровнем радиационного загрязнения. </w:t>
      </w:r>
    </w:p>
    <w:p w:rsidR="008C694B" w:rsidRPr="009D5E44" w:rsidRDefault="008C694B">
      <w:pPr>
        <w:spacing w:after="0" w:line="360" w:lineRule="auto"/>
        <w:ind w:firstLine="708"/>
        <w:jc w:val="both"/>
        <w:rPr>
          <w:rFonts w:ascii="Times New Roman" w:eastAsia="Times New Roman" w:hAnsi="Times New Roman" w:cs="Times New Roman"/>
          <w:color w:val="000000"/>
          <w:sz w:val="28"/>
          <w:szCs w:val="28"/>
          <w:lang w:eastAsia="ru-RU"/>
        </w:rPr>
      </w:pPr>
      <w:r w:rsidRPr="009D5E44">
        <w:rPr>
          <w:rFonts w:ascii="Times New Roman" w:eastAsia="Times New Roman" w:hAnsi="Times New Roman" w:cs="Times New Roman"/>
          <w:color w:val="000000"/>
          <w:sz w:val="28"/>
          <w:szCs w:val="28"/>
          <w:lang w:eastAsia="ru-RU"/>
        </w:rPr>
        <w:t>Цель данного проекта повысить уровень профессиональных навыков и знаний по проектированию логических схем на основе реальных устройств.</w:t>
      </w:r>
    </w:p>
    <w:p w:rsidR="008C694B" w:rsidRPr="009D5E44" w:rsidRDefault="008C694B">
      <w:pPr>
        <w:spacing w:after="0" w:line="360" w:lineRule="auto"/>
        <w:jc w:val="both"/>
        <w:rPr>
          <w:rFonts w:ascii="Times New Roman" w:eastAsia="Times New Roman" w:hAnsi="Times New Roman" w:cs="Times New Roman"/>
          <w:sz w:val="28"/>
          <w:szCs w:val="28"/>
          <w:lang w:eastAsia="ru-RU"/>
        </w:rPr>
      </w:pPr>
    </w:p>
    <w:p w:rsidR="009D5E44" w:rsidRDefault="009D5E44">
      <w:pPr>
        <w:spacing w:after="0" w:line="360" w:lineRule="auto"/>
        <w:jc w:val="both"/>
        <w:rPr>
          <w:rFonts w:ascii="Times New Roman" w:eastAsia="Times New Roman" w:hAnsi="Times New Roman" w:cs="Times New Roman"/>
          <w:sz w:val="28"/>
          <w:szCs w:val="28"/>
          <w:lang w:eastAsia="ru-RU"/>
        </w:rPr>
        <w:pPrChange w:id="53"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54"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55"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56"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57"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58"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59"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60"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61"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62"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63" w:author="\" w:date="2017-04-27T17:24:00Z">
          <w:pPr>
            <w:spacing w:line="360" w:lineRule="auto"/>
            <w:jc w:val="both"/>
          </w:pPr>
        </w:pPrChange>
      </w:pPr>
    </w:p>
    <w:p w:rsidR="009D5E44" w:rsidRDefault="009D5E44">
      <w:pPr>
        <w:spacing w:after="0" w:line="360" w:lineRule="auto"/>
        <w:jc w:val="both"/>
        <w:rPr>
          <w:rFonts w:ascii="Times New Roman" w:eastAsia="Times New Roman" w:hAnsi="Times New Roman" w:cs="Times New Roman"/>
          <w:sz w:val="28"/>
          <w:szCs w:val="28"/>
          <w:lang w:eastAsia="ru-RU"/>
        </w:rPr>
        <w:pPrChange w:id="64" w:author="\" w:date="2017-04-27T17:24:00Z">
          <w:pPr>
            <w:spacing w:line="360" w:lineRule="auto"/>
            <w:jc w:val="both"/>
          </w:pPr>
        </w:pPrChange>
      </w:pPr>
    </w:p>
    <w:p w:rsidR="007E3115" w:rsidRDefault="008C694B">
      <w:pPr>
        <w:spacing w:after="0" w:line="360" w:lineRule="auto"/>
        <w:jc w:val="both"/>
        <w:rPr>
          <w:ins w:id="65" w:author="\" w:date="2017-04-27T17:15:00Z"/>
          <w:rFonts w:ascii="Times New Roman" w:eastAsia="Times New Roman" w:hAnsi="Times New Roman" w:cs="Times New Roman"/>
          <w:sz w:val="28"/>
          <w:szCs w:val="28"/>
          <w:lang w:eastAsia="ru-RU"/>
        </w:rPr>
        <w:pPrChange w:id="66" w:author="\" w:date="2017-04-27T17:24:00Z">
          <w:pPr>
            <w:spacing w:line="360" w:lineRule="auto"/>
            <w:jc w:val="both"/>
          </w:pPr>
        </w:pPrChange>
      </w:pPr>
      <w:del w:id="67" w:author="\" w:date="2017-04-27T17:15:00Z">
        <w:r w:rsidRPr="009D5E44" w:rsidDel="007E3115">
          <w:rPr>
            <w:rFonts w:ascii="Times New Roman" w:eastAsia="Times New Roman" w:hAnsi="Times New Roman" w:cs="Times New Roman"/>
            <w:sz w:val="28"/>
            <w:szCs w:val="28"/>
            <w:lang w:eastAsia="ru-RU"/>
          </w:rPr>
          <w:br/>
        </w:r>
      </w:del>
    </w:p>
    <w:p w:rsidR="007E3115" w:rsidRDefault="007E3115">
      <w:pPr>
        <w:spacing w:after="0"/>
        <w:rPr>
          <w:ins w:id="68" w:author="\" w:date="2017-04-27T17:15:00Z"/>
          <w:rFonts w:ascii="Times New Roman" w:eastAsia="Times New Roman" w:hAnsi="Times New Roman" w:cs="Times New Roman"/>
          <w:sz w:val="28"/>
          <w:szCs w:val="28"/>
          <w:lang w:eastAsia="ru-RU"/>
        </w:rPr>
        <w:pPrChange w:id="69" w:author="\" w:date="2017-04-27T17:24:00Z">
          <w:pPr/>
        </w:pPrChange>
      </w:pPr>
      <w:ins w:id="70" w:author="\" w:date="2017-04-27T17:15:00Z">
        <w:r>
          <w:rPr>
            <w:rFonts w:ascii="Times New Roman" w:eastAsia="Times New Roman" w:hAnsi="Times New Roman" w:cs="Times New Roman"/>
            <w:sz w:val="28"/>
            <w:szCs w:val="28"/>
            <w:lang w:eastAsia="ru-RU"/>
          </w:rPr>
          <w:br w:type="page"/>
        </w:r>
      </w:ins>
    </w:p>
    <w:p w:rsidR="008C694B" w:rsidRPr="007E3115" w:rsidRDefault="009D5E44">
      <w:pPr>
        <w:pStyle w:val="a4"/>
        <w:numPr>
          <w:ilvl w:val="0"/>
          <w:numId w:val="12"/>
        </w:numPr>
        <w:spacing w:after="0" w:line="360" w:lineRule="auto"/>
        <w:jc w:val="center"/>
        <w:rPr>
          <w:rFonts w:ascii="Times New Roman" w:eastAsia="Times New Roman" w:hAnsi="Times New Roman" w:cs="Times New Roman"/>
          <w:sz w:val="28"/>
          <w:szCs w:val="28"/>
          <w:lang w:eastAsia="ru-RU"/>
          <w:rPrChange w:id="71" w:author="\" w:date="2017-04-27T17:21:00Z">
            <w:rPr>
              <w:lang w:eastAsia="ru-RU"/>
            </w:rPr>
          </w:rPrChange>
        </w:rPr>
        <w:pPrChange w:id="72" w:author="\" w:date="2017-04-27T17:24:00Z">
          <w:pPr>
            <w:spacing w:line="360" w:lineRule="auto"/>
            <w:jc w:val="both"/>
          </w:pPr>
        </w:pPrChange>
      </w:pPr>
      <w:r w:rsidRPr="007E3115">
        <w:rPr>
          <w:rFonts w:ascii="Times New Roman" w:eastAsia="Times New Roman" w:hAnsi="Times New Roman" w:cs="Times New Roman"/>
          <w:sz w:val="28"/>
          <w:szCs w:val="28"/>
          <w:lang w:eastAsia="ru-RU"/>
          <w:rPrChange w:id="73" w:author="\" w:date="2017-04-27T17:21:00Z">
            <w:rPr>
              <w:lang w:eastAsia="ru-RU"/>
            </w:rPr>
          </w:rPrChange>
        </w:rPr>
        <w:lastRenderedPageBreak/>
        <w:t>ТЕХНИЧЕСКОЕ ЗАДАНИЕ</w:t>
      </w:r>
    </w:p>
    <w:p w:rsidR="005A6A28" w:rsidRPr="009D5E44" w:rsidRDefault="005A6A28">
      <w:pPr>
        <w:pStyle w:val="a4"/>
        <w:numPr>
          <w:ilvl w:val="1"/>
          <w:numId w:val="12"/>
        </w:numPr>
        <w:spacing w:after="0" w:line="360" w:lineRule="auto"/>
        <w:ind w:left="426"/>
        <w:jc w:val="center"/>
        <w:rPr>
          <w:rFonts w:ascii="Times New Roman" w:eastAsia="Times New Roman" w:hAnsi="Times New Roman" w:cs="Times New Roman"/>
          <w:sz w:val="28"/>
          <w:szCs w:val="28"/>
          <w:lang w:eastAsia="ru-RU"/>
        </w:rPr>
        <w:pPrChange w:id="74" w:author="\" w:date="2017-04-27T17:24:00Z">
          <w:pPr>
            <w:pStyle w:val="a4"/>
            <w:numPr>
              <w:ilvl w:val="1"/>
              <w:numId w:val="2"/>
            </w:numPr>
            <w:spacing w:line="360" w:lineRule="auto"/>
            <w:ind w:left="1065" w:hanging="360"/>
            <w:jc w:val="both"/>
          </w:pPr>
        </w:pPrChange>
      </w:pPr>
      <w:r w:rsidRPr="009D5E44">
        <w:rPr>
          <w:rFonts w:ascii="Times New Roman" w:eastAsia="Times New Roman" w:hAnsi="Times New Roman" w:cs="Times New Roman"/>
          <w:sz w:val="28"/>
          <w:szCs w:val="28"/>
          <w:lang w:eastAsia="ru-RU"/>
        </w:rPr>
        <w:t>Введение</w:t>
      </w:r>
    </w:p>
    <w:p w:rsidR="00435C7E" w:rsidRPr="009D5E44" w:rsidRDefault="00435C7E">
      <w:pPr>
        <w:pStyle w:val="a4"/>
        <w:spacing w:after="0" w:line="360" w:lineRule="auto"/>
        <w:ind w:left="357" w:firstLine="709"/>
        <w:jc w:val="both"/>
        <w:rPr>
          <w:rFonts w:ascii="Times New Roman" w:eastAsia="Times New Roman" w:hAnsi="Times New Roman" w:cs="Times New Roman"/>
          <w:sz w:val="28"/>
          <w:szCs w:val="28"/>
          <w:lang w:eastAsia="ru-RU"/>
        </w:rPr>
        <w:pPrChange w:id="75" w:author="\" w:date="2017-04-27T17:24:00Z">
          <w:pPr>
            <w:pStyle w:val="a4"/>
            <w:spacing w:line="360" w:lineRule="auto"/>
            <w:ind w:left="360" w:firstLine="345"/>
            <w:jc w:val="both"/>
          </w:pPr>
        </w:pPrChange>
      </w:pPr>
      <w:r w:rsidRPr="009D5E44">
        <w:rPr>
          <w:rFonts w:ascii="Times New Roman" w:eastAsia="Times New Roman" w:hAnsi="Times New Roman" w:cs="Times New Roman"/>
          <w:sz w:val="28"/>
          <w:szCs w:val="28"/>
          <w:lang w:eastAsia="ru-RU"/>
        </w:rPr>
        <w:t>Принцип предложен в 1908 году Гансом Гейгером; в 1928 Вальтер Мюллер, работая под руководством Гейгера, реализовал на практике несколько версий прибора, конструктивно отличавшихся в зависимости от типа излучения, которое регистрировал счётчик.</w:t>
      </w:r>
    </w:p>
    <w:p w:rsidR="00435C7E" w:rsidRDefault="00435C7E">
      <w:pPr>
        <w:pStyle w:val="a4"/>
        <w:spacing w:after="0" w:line="360" w:lineRule="auto"/>
        <w:ind w:left="357" w:firstLine="709"/>
        <w:jc w:val="both"/>
        <w:rPr>
          <w:ins w:id="76" w:author="\" w:date="2017-04-28T10:21:00Z"/>
          <w:rFonts w:ascii="Times New Roman" w:eastAsia="Times New Roman" w:hAnsi="Times New Roman" w:cs="Times New Roman"/>
          <w:sz w:val="28"/>
          <w:szCs w:val="28"/>
          <w:lang w:eastAsia="ru-RU"/>
        </w:rPr>
        <w:pPrChange w:id="77" w:author="\" w:date="2017-04-27T17:24:00Z">
          <w:pPr>
            <w:pStyle w:val="a4"/>
            <w:spacing w:line="360" w:lineRule="auto"/>
            <w:ind w:left="360" w:firstLine="345"/>
            <w:jc w:val="both"/>
          </w:pPr>
        </w:pPrChange>
      </w:pPr>
      <w:r w:rsidRPr="009D5E44">
        <w:rPr>
          <w:rFonts w:ascii="Times New Roman" w:eastAsia="Times New Roman" w:hAnsi="Times New Roman" w:cs="Times New Roman"/>
          <w:sz w:val="28"/>
          <w:szCs w:val="28"/>
          <w:lang w:eastAsia="ru-RU"/>
        </w:rPr>
        <w:t>Сейчас он представляет собой газонаполненный конденсатор, который пробивается при пролёте ионизирующей частицы через объём газа. Дополнительная электронная схема обеспечивает счётчик питанием (как правило, не менее 300 В), обеспечивает, при необходимости, гашение разряда и подсчитывает количество разрядов через счётчик.</w:t>
      </w:r>
    </w:p>
    <w:p w:rsidR="0009158B" w:rsidRPr="009D5E44" w:rsidRDefault="0009158B">
      <w:pPr>
        <w:pStyle w:val="a4"/>
        <w:spacing w:after="0" w:line="360" w:lineRule="auto"/>
        <w:ind w:left="357" w:firstLine="709"/>
        <w:jc w:val="both"/>
        <w:rPr>
          <w:rFonts w:ascii="Times New Roman" w:eastAsia="Times New Roman" w:hAnsi="Times New Roman" w:cs="Times New Roman"/>
          <w:sz w:val="28"/>
          <w:szCs w:val="28"/>
          <w:lang w:eastAsia="ru-RU"/>
        </w:rPr>
        <w:pPrChange w:id="78" w:author="\" w:date="2017-04-27T17:24:00Z">
          <w:pPr>
            <w:pStyle w:val="a4"/>
            <w:spacing w:line="360" w:lineRule="auto"/>
            <w:ind w:left="360" w:firstLine="345"/>
            <w:jc w:val="both"/>
          </w:pPr>
        </w:pPrChange>
      </w:pPr>
    </w:p>
    <w:p w:rsidR="00435C7E" w:rsidRPr="009D5E44" w:rsidDel="002774D4" w:rsidRDefault="00435C7E">
      <w:pPr>
        <w:pStyle w:val="a4"/>
        <w:spacing w:after="0" w:line="360" w:lineRule="auto"/>
        <w:ind w:left="1065"/>
        <w:jc w:val="both"/>
        <w:rPr>
          <w:del w:id="79" w:author="\" w:date="2017-04-27T17:24:00Z"/>
          <w:rFonts w:ascii="Times New Roman" w:eastAsia="Times New Roman" w:hAnsi="Times New Roman" w:cs="Times New Roman"/>
          <w:sz w:val="28"/>
          <w:szCs w:val="28"/>
          <w:lang w:eastAsia="ru-RU"/>
        </w:rPr>
        <w:pPrChange w:id="80" w:author="\" w:date="2017-04-27T17:24:00Z">
          <w:pPr>
            <w:pStyle w:val="a4"/>
            <w:spacing w:line="360" w:lineRule="auto"/>
            <w:ind w:left="1065"/>
            <w:jc w:val="both"/>
          </w:pPr>
        </w:pPrChange>
      </w:pPr>
    </w:p>
    <w:p w:rsidR="00435C7E" w:rsidRPr="009D5E44" w:rsidRDefault="00435C7E">
      <w:pPr>
        <w:pStyle w:val="a4"/>
        <w:numPr>
          <w:ilvl w:val="1"/>
          <w:numId w:val="12"/>
        </w:numPr>
        <w:spacing w:before="240" w:after="0" w:line="360" w:lineRule="auto"/>
        <w:ind w:left="425" w:hanging="357"/>
        <w:jc w:val="center"/>
        <w:rPr>
          <w:rFonts w:ascii="Times New Roman" w:eastAsia="Times New Roman" w:hAnsi="Times New Roman" w:cs="Times New Roman"/>
          <w:sz w:val="28"/>
          <w:szCs w:val="28"/>
          <w:lang w:eastAsia="ru-RU"/>
        </w:rPr>
        <w:pPrChange w:id="81" w:author="\" w:date="2017-04-27T17:24:00Z">
          <w:pPr>
            <w:pStyle w:val="a4"/>
            <w:numPr>
              <w:ilvl w:val="1"/>
              <w:numId w:val="2"/>
            </w:numPr>
            <w:spacing w:line="360" w:lineRule="auto"/>
            <w:ind w:left="1065" w:hanging="360"/>
            <w:jc w:val="both"/>
          </w:pPr>
        </w:pPrChange>
      </w:pPr>
      <w:r w:rsidRPr="009D5E44">
        <w:rPr>
          <w:rFonts w:ascii="Times New Roman" w:eastAsia="Times New Roman" w:hAnsi="Times New Roman" w:cs="Times New Roman"/>
          <w:sz w:val="28"/>
          <w:szCs w:val="28"/>
          <w:lang w:eastAsia="ru-RU"/>
        </w:rPr>
        <w:t>Назначение и общая характеристика</w:t>
      </w:r>
    </w:p>
    <w:p w:rsidR="00435C7E" w:rsidRPr="009D5E44" w:rsidRDefault="00435C7E">
      <w:pPr>
        <w:pStyle w:val="a4"/>
        <w:spacing w:after="0" w:line="360" w:lineRule="auto"/>
        <w:ind w:left="357" w:firstLine="709"/>
        <w:jc w:val="both"/>
        <w:rPr>
          <w:rFonts w:ascii="Times New Roman" w:eastAsia="Times New Roman" w:hAnsi="Times New Roman" w:cs="Times New Roman"/>
          <w:sz w:val="28"/>
          <w:szCs w:val="28"/>
          <w:lang w:eastAsia="ru-RU"/>
        </w:rPr>
        <w:pPrChange w:id="82" w:author="\" w:date="2017-04-27T17:24:00Z">
          <w:pPr>
            <w:spacing w:line="360" w:lineRule="auto"/>
            <w:ind w:firstLine="708"/>
            <w:jc w:val="both"/>
          </w:pPr>
        </w:pPrChange>
      </w:pPr>
      <w:r w:rsidRPr="009D5E44">
        <w:rPr>
          <w:rFonts w:ascii="Times New Roman" w:eastAsia="Times New Roman" w:hAnsi="Times New Roman" w:cs="Times New Roman"/>
          <w:sz w:val="28"/>
          <w:szCs w:val="28"/>
          <w:lang w:eastAsia="ru-RU"/>
        </w:rPr>
        <w:t>Счётчики  Гейгера разделяются на несамогасящиеся и самогасящиеся (не требующие внешней схемы прекращения разряда).</w:t>
      </w:r>
    </w:p>
    <w:p w:rsidR="00435C7E" w:rsidRPr="009D5E44" w:rsidRDefault="00435C7E">
      <w:pPr>
        <w:spacing w:after="0" w:line="360" w:lineRule="auto"/>
        <w:ind w:firstLine="708"/>
        <w:jc w:val="both"/>
        <w:rPr>
          <w:rFonts w:ascii="Times New Roman" w:eastAsia="Times New Roman" w:hAnsi="Times New Roman" w:cs="Times New Roman"/>
          <w:sz w:val="28"/>
          <w:szCs w:val="28"/>
          <w:lang w:eastAsia="ru-RU"/>
        </w:rPr>
        <w:pPrChange w:id="83" w:author="\" w:date="2017-04-27T17:24:00Z">
          <w:pPr>
            <w:spacing w:line="360" w:lineRule="auto"/>
            <w:ind w:firstLine="708"/>
            <w:jc w:val="both"/>
          </w:pPr>
        </w:pPrChange>
      </w:pPr>
      <w:r w:rsidRPr="009D5E44">
        <w:rPr>
          <w:rFonts w:ascii="Times New Roman" w:eastAsia="Times New Roman" w:hAnsi="Times New Roman" w:cs="Times New Roman"/>
          <w:sz w:val="28"/>
          <w:szCs w:val="28"/>
          <w:lang w:eastAsia="ru-RU"/>
        </w:rPr>
        <w:t>В бытовых дозиметрах и радиометрах производства СССР и России обычно применяются счетчики с рабочим напряжением 390 В:</w:t>
      </w:r>
    </w:p>
    <w:p w:rsidR="00435C7E" w:rsidRPr="009D5E44" w:rsidRDefault="00435C7E">
      <w:pPr>
        <w:pStyle w:val="a4"/>
        <w:numPr>
          <w:ilvl w:val="0"/>
          <w:numId w:val="10"/>
        </w:numPr>
        <w:spacing w:after="0" w:line="360" w:lineRule="auto"/>
        <w:ind w:left="1134" w:hanging="567"/>
        <w:jc w:val="both"/>
        <w:rPr>
          <w:rFonts w:ascii="Times New Roman" w:eastAsia="Times New Roman" w:hAnsi="Times New Roman" w:cs="Times New Roman"/>
          <w:sz w:val="28"/>
          <w:szCs w:val="28"/>
          <w:lang w:eastAsia="ru-RU"/>
        </w:rPr>
        <w:pPrChange w:id="84" w:author="\" w:date="2017-04-28T10:25:00Z">
          <w:pPr>
            <w:pStyle w:val="a4"/>
            <w:numPr>
              <w:numId w:val="3"/>
            </w:numPr>
            <w:spacing w:line="360" w:lineRule="auto"/>
            <w:ind w:hanging="360"/>
            <w:jc w:val="both"/>
          </w:pPr>
        </w:pPrChange>
      </w:pPr>
      <w:r w:rsidRPr="009D5E44">
        <w:rPr>
          <w:rFonts w:ascii="Times New Roman" w:eastAsia="Times New Roman" w:hAnsi="Times New Roman" w:cs="Times New Roman"/>
          <w:sz w:val="28"/>
          <w:szCs w:val="28"/>
          <w:lang w:eastAsia="ru-RU"/>
        </w:rPr>
        <w:t>«СБМ-20» (по размерам — чуть толще карандаша), СБМ-21 (как сигаретный фильтр, оба со стальным корпусом, пригодный для жёсткого β- и γ-излучений)</w:t>
      </w:r>
    </w:p>
    <w:p w:rsidR="00435C7E" w:rsidRPr="009D5E44" w:rsidRDefault="00435C7E">
      <w:pPr>
        <w:pStyle w:val="a4"/>
        <w:numPr>
          <w:ilvl w:val="0"/>
          <w:numId w:val="10"/>
        </w:numPr>
        <w:spacing w:after="0" w:line="360" w:lineRule="auto"/>
        <w:ind w:left="1134" w:hanging="567"/>
        <w:jc w:val="both"/>
        <w:rPr>
          <w:rFonts w:ascii="Times New Roman" w:eastAsia="Times New Roman" w:hAnsi="Times New Roman" w:cs="Times New Roman"/>
          <w:sz w:val="28"/>
          <w:szCs w:val="28"/>
          <w:lang w:eastAsia="ru-RU"/>
        </w:rPr>
        <w:pPrChange w:id="85" w:author="\" w:date="2017-04-28T10:25:00Z">
          <w:pPr>
            <w:pStyle w:val="a4"/>
            <w:numPr>
              <w:numId w:val="3"/>
            </w:numPr>
            <w:spacing w:line="360" w:lineRule="auto"/>
            <w:ind w:hanging="360"/>
            <w:jc w:val="both"/>
          </w:pPr>
        </w:pPrChange>
      </w:pPr>
      <w:r w:rsidRPr="009D5E44">
        <w:rPr>
          <w:rFonts w:ascii="Times New Roman" w:eastAsia="Times New Roman" w:hAnsi="Times New Roman" w:cs="Times New Roman"/>
          <w:sz w:val="28"/>
          <w:szCs w:val="28"/>
          <w:lang w:eastAsia="ru-RU"/>
        </w:rPr>
        <w:t>«СИ-8Б» (со слюдяным окном в корпусе, пригоден для измерения мягкого β-излучения)</w:t>
      </w:r>
    </w:p>
    <w:p w:rsidR="00435C7E" w:rsidRPr="009D5E44" w:rsidRDefault="00435C7E">
      <w:pPr>
        <w:pStyle w:val="a4"/>
        <w:spacing w:after="0" w:line="360" w:lineRule="auto"/>
        <w:ind w:left="0" w:firstLine="709"/>
        <w:jc w:val="both"/>
        <w:rPr>
          <w:rFonts w:ascii="Times New Roman" w:eastAsia="Times New Roman" w:hAnsi="Times New Roman" w:cs="Times New Roman"/>
          <w:sz w:val="28"/>
          <w:szCs w:val="28"/>
          <w:lang w:eastAsia="ru-RU"/>
        </w:rPr>
        <w:pPrChange w:id="86" w:author="\" w:date="2017-04-27T17:24:00Z">
          <w:pPr>
            <w:spacing w:line="360" w:lineRule="auto"/>
            <w:ind w:firstLine="360"/>
            <w:jc w:val="both"/>
          </w:pPr>
        </w:pPrChange>
      </w:pPr>
      <w:r w:rsidRPr="009D5E44">
        <w:rPr>
          <w:rFonts w:ascii="Times New Roman" w:eastAsia="Times New Roman" w:hAnsi="Times New Roman" w:cs="Times New Roman"/>
          <w:sz w:val="28"/>
          <w:szCs w:val="28"/>
          <w:lang w:eastAsia="ru-RU"/>
        </w:rPr>
        <w:t xml:space="preserve">Широкое применение счётчика Гейгера—Мюллера объясняется высокой </w:t>
      </w:r>
      <w:r w:rsidRPr="002774D4">
        <w:rPr>
          <w:rFonts w:ascii="Times New Roman" w:eastAsia="Times New Roman" w:hAnsi="Times New Roman" w:cs="Times New Roman"/>
          <w:color w:val="000000"/>
          <w:sz w:val="28"/>
          <w:szCs w:val="28"/>
          <w:lang w:eastAsia="ru-RU"/>
          <w:rPrChange w:id="87" w:author="\" w:date="2017-04-27T17:23:00Z">
            <w:rPr>
              <w:rFonts w:ascii="Times New Roman" w:eastAsia="Times New Roman" w:hAnsi="Times New Roman" w:cs="Times New Roman"/>
              <w:sz w:val="28"/>
              <w:szCs w:val="28"/>
              <w:lang w:eastAsia="ru-RU"/>
            </w:rPr>
          </w:rPrChange>
        </w:rPr>
        <w:t>чувствительностью</w:t>
      </w:r>
      <w:r w:rsidRPr="009D5E44">
        <w:rPr>
          <w:rFonts w:ascii="Times New Roman" w:eastAsia="Times New Roman" w:hAnsi="Times New Roman" w:cs="Times New Roman"/>
          <w:sz w:val="28"/>
          <w:szCs w:val="28"/>
          <w:lang w:eastAsia="ru-RU"/>
        </w:rPr>
        <w:t>, возможностью регистрировать разного рода излучения, сравнительной простотой и дешевизной установки.</w:t>
      </w:r>
    </w:p>
    <w:p w:rsidR="00435C7E" w:rsidRPr="009D5E44" w:rsidDel="002774D4" w:rsidRDefault="00435C7E">
      <w:pPr>
        <w:spacing w:after="0" w:line="360" w:lineRule="auto"/>
        <w:ind w:firstLine="708"/>
        <w:jc w:val="both"/>
        <w:rPr>
          <w:del w:id="88" w:author="\" w:date="2017-04-27T17:23:00Z"/>
          <w:rFonts w:ascii="Times New Roman" w:eastAsia="Times New Roman" w:hAnsi="Times New Roman" w:cs="Times New Roman"/>
          <w:color w:val="000000"/>
          <w:sz w:val="28"/>
          <w:szCs w:val="28"/>
          <w:lang w:eastAsia="ru-RU"/>
        </w:rPr>
      </w:pPr>
    </w:p>
    <w:p w:rsidR="00435C7E" w:rsidRDefault="00435C7E">
      <w:pPr>
        <w:pStyle w:val="a4"/>
        <w:numPr>
          <w:ilvl w:val="0"/>
          <w:numId w:val="10"/>
        </w:numPr>
        <w:spacing w:after="0" w:line="360" w:lineRule="auto"/>
        <w:ind w:left="1134" w:hanging="567"/>
        <w:jc w:val="both"/>
        <w:rPr>
          <w:ins w:id="89" w:author="\" w:date="2017-04-28T10:22:00Z"/>
          <w:rFonts w:ascii="Times New Roman" w:eastAsia="Times New Roman" w:hAnsi="Times New Roman" w:cs="Times New Roman"/>
          <w:color w:val="000000"/>
          <w:sz w:val="28"/>
          <w:szCs w:val="28"/>
          <w:lang w:eastAsia="ru-RU"/>
        </w:rPr>
        <w:pPrChange w:id="90" w:author="\" w:date="2017-04-29T09:43:00Z">
          <w:pPr>
            <w:spacing w:after="0" w:line="360" w:lineRule="auto"/>
            <w:ind w:firstLine="360"/>
            <w:jc w:val="both"/>
          </w:pPr>
        </w:pPrChange>
      </w:pPr>
      <w:r w:rsidRPr="009D5E44">
        <w:rPr>
          <w:rFonts w:ascii="Times New Roman" w:eastAsia="Times New Roman" w:hAnsi="Times New Roman" w:cs="Times New Roman"/>
          <w:color w:val="000000"/>
          <w:sz w:val="28"/>
          <w:szCs w:val="28"/>
          <w:lang w:eastAsia="ru-RU"/>
        </w:rPr>
        <w:t xml:space="preserve">Исходя из их </w:t>
      </w:r>
      <w:r w:rsidRPr="007E3115">
        <w:rPr>
          <w:rFonts w:ascii="Times New Roman" w:eastAsia="Times New Roman" w:hAnsi="Times New Roman" w:cs="Times New Roman"/>
          <w:sz w:val="28"/>
          <w:szCs w:val="28"/>
          <w:lang w:eastAsia="ru-RU"/>
          <w:rPrChange w:id="91" w:author="\" w:date="2017-04-27T17:16:00Z">
            <w:rPr>
              <w:rFonts w:ascii="Times New Roman" w:eastAsia="Times New Roman" w:hAnsi="Times New Roman" w:cs="Times New Roman"/>
              <w:color w:val="000000"/>
              <w:sz w:val="28"/>
              <w:szCs w:val="28"/>
              <w:lang w:eastAsia="ru-RU"/>
            </w:rPr>
          </w:rPrChange>
        </w:rPr>
        <w:t>характеристик</w:t>
      </w:r>
      <w:r w:rsidRPr="009D5E44">
        <w:rPr>
          <w:rFonts w:ascii="Times New Roman" w:eastAsia="Times New Roman" w:hAnsi="Times New Roman" w:cs="Times New Roman"/>
          <w:color w:val="000000"/>
          <w:sz w:val="28"/>
          <w:szCs w:val="28"/>
          <w:lang w:eastAsia="ru-RU"/>
        </w:rPr>
        <w:t xml:space="preserve">: чувствительности, типа регистрируемых частиц, рабочего ресурса (выражается в возможном количестве </w:t>
      </w:r>
      <w:r w:rsidRPr="009D5E44">
        <w:rPr>
          <w:rFonts w:ascii="Times New Roman" w:eastAsia="Times New Roman" w:hAnsi="Times New Roman" w:cs="Times New Roman"/>
          <w:color w:val="000000"/>
          <w:sz w:val="28"/>
          <w:szCs w:val="28"/>
          <w:lang w:eastAsia="ru-RU"/>
        </w:rPr>
        <w:lastRenderedPageBreak/>
        <w:t>регистрируемых частиц до износа регистратора), дозиметры делятся следующие группы:</w:t>
      </w:r>
    </w:p>
    <w:p w:rsidR="0009158B" w:rsidRPr="009D5E44" w:rsidRDefault="0009158B">
      <w:pPr>
        <w:pStyle w:val="a4"/>
        <w:spacing w:after="0" w:line="360" w:lineRule="auto"/>
        <w:ind w:left="0" w:firstLine="709"/>
        <w:jc w:val="both"/>
        <w:rPr>
          <w:rFonts w:ascii="Times New Roman" w:eastAsia="Times New Roman" w:hAnsi="Times New Roman" w:cs="Times New Roman"/>
          <w:sz w:val="28"/>
          <w:szCs w:val="28"/>
          <w:lang w:eastAsia="ru-RU"/>
        </w:rPr>
        <w:pPrChange w:id="92" w:author="\" w:date="2017-04-27T17:24:00Z">
          <w:pPr>
            <w:spacing w:after="0" w:line="360" w:lineRule="auto"/>
            <w:ind w:firstLine="360"/>
            <w:jc w:val="both"/>
          </w:pPr>
        </w:pPrChange>
      </w:pPr>
    </w:p>
    <w:p w:rsidR="00435C7E" w:rsidRPr="009D5E44" w:rsidRDefault="00435C7E">
      <w:pPr>
        <w:pStyle w:val="a4"/>
        <w:numPr>
          <w:ilvl w:val="0"/>
          <w:numId w:val="10"/>
        </w:numPr>
        <w:spacing w:after="0" w:line="360" w:lineRule="auto"/>
        <w:ind w:left="1134" w:hanging="567"/>
        <w:jc w:val="both"/>
        <w:rPr>
          <w:rFonts w:ascii="Times New Roman" w:eastAsia="Times New Roman" w:hAnsi="Times New Roman" w:cs="Times New Roman"/>
          <w:color w:val="000000"/>
          <w:sz w:val="28"/>
          <w:szCs w:val="28"/>
          <w:lang w:eastAsia="ru-RU"/>
        </w:rPr>
        <w:pPrChange w:id="93" w:author="\" w:date="2017-04-28T10:25:00Z">
          <w:pPr>
            <w:numPr>
              <w:numId w:val="1"/>
            </w:numPr>
            <w:tabs>
              <w:tab w:val="num" w:pos="796"/>
            </w:tabs>
            <w:spacing w:after="0" w:line="360" w:lineRule="auto"/>
            <w:ind w:left="1440" w:hanging="360"/>
            <w:jc w:val="both"/>
            <w:textAlignment w:val="baseline"/>
          </w:pPr>
        </w:pPrChange>
      </w:pPr>
      <w:r w:rsidRPr="0009158B">
        <w:rPr>
          <w:rFonts w:ascii="Times New Roman" w:eastAsia="Times New Roman" w:hAnsi="Times New Roman" w:cs="Times New Roman"/>
          <w:sz w:val="28"/>
          <w:szCs w:val="28"/>
          <w:lang w:eastAsia="ru-RU"/>
          <w:rPrChange w:id="94" w:author="\" w:date="2017-04-28T10:25:00Z">
            <w:rPr>
              <w:rFonts w:ascii="Times New Roman" w:eastAsia="Times New Roman" w:hAnsi="Times New Roman" w:cs="Times New Roman"/>
              <w:color w:val="000000"/>
              <w:sz w:val="28"/>
              <w:szCs w:val="28"/>
              <w:lang w:eastAsia="ru-RU"/>
            </w:rPr>
          </w:rPrChange>
        </w:rPr>
        <w:t>Профессиональные</w:t>
      </w:r>
      <w:r w:rsidRPr="009D5E44">
        <w:rPr>
          <w:rFonts w:ascii="Times New Roman" w:eastAsia="Times New Roman" w:hAnsi="Times New Roman" w:cs="Times New Roman"/>
          <w:color w:val="000000"/>
          <w:sz w:val="28"/>
          <w:szCs w:val="28"/>
          <w:lang w:eastAsia="ru-RU"/>
        </w:rPr>
        <w:t xml:space="preserve"> </w:t>
      </w:r>
    </w:p>
    <w:p w:rsidR="00435C7E" w:rsidRPr="009D5E44" w:rsidRDefault="00435C7E">
      <w:pPr>
        <w:pStyle w:val="a4"/>
        <w:numPr>
          <w:ilvl w:val="1"/>
          <w:numId w:val="6"/>
        </w:numPr>
        <w:spacing w:after="0" w:line="360" w:lineRule="auto"/>
        <w:ind w:left="1418" w:hanging="567"/>
        <w:jc w:val="both"/>
        <w:rPr>
          <w:rFonts w:ascii="Times New Roman" w:eastAsia="Times New Roman" w:hAnsi="Times New Roman" w:cs="Times New Roman"/>
          <w:color w:val="000000"/>
          <w:sz w:val="28"/>
          <w:szCs w:val="28"/>
          <w:lang w:eastAsia="ru-RU"/>
        </w:rPr>
        <w:pPrChange w:id="95" w:author="\" w:date="2017-04-28T10:26:00Z">
          <w:pPr>
            <w:numPr>
              <w:ilvl w:val="1"/>
              <w:numId w:val="1"/>
            </w:numPr>
            <w:tabs>
              <w:tab w:val="num" w:pos="1516"/>
            </w:tabs>
            <w:spacing w:after="0" w:line="360" w:lineRule="auto"/>
            <w:ind w:left="2160" w:hanging="360"/>
            <w:jc w:val="both"/>
            <w:textAlignment w:val="baseline"/>
          </w:pPr>
        </w:pPrChange>
      </w:pPr>
      <w:r w:rsidRPr="009D5E44">
        <w:rPr>
          <w:rFonts w:ascii="Times New Roman" w:eastAsia="Times New Roman" w:hAnsi="Times New Roman" w:cs="Times New Roman"/>
          <w:color w:val="000000"/>
          <w:sz w:val="28"/>
          <w:szCs w:val="28"/>
          <w:lang w:eastAsia="ru-RU"/>
        </w:rPr>
        <w:t xml:space="preserve">Позволяет проводить измерения заражения как окружающей </w:t>
      </w:r>
      <w:r w:rsidRPr="0009158B">
        <w:rPr>
          <w:rFonts w:ascii="Times New Roman" w:eastAsia="Times New Roman" w:hAnsi="Times New Roman" w:cs="Times New Roman"/>
          <w:sz w:val="28"/>
          <w:szCs w:val="28"/>
          <w:lang w:eastAsia="ru-RU"/>
          <w:rPrChange w:id="96" w:author="\" w:date="2017-04-28T10:26:00Z">
            <w:rPr>
              <w:rFonts w:ascii="Times New Roman" w:eastAsia="Times New Roman" w:hAnsi="Times New Roman" w:cs="Times New Roman"/>
              <w:color w:val="000000"/>
              <w:sz w:val="28"/>
              <w:szCs w:val="28"/>
              <w:lang w:eastAsia="ru-RU"/>
            </w:rPr>
          </w:rPrChange>
        </w:rPr>
        <w:t>среды</w:t>
      </w:r>
      <w:r w:rsidRPr="009D5E44">
        <w:rPr>
          <w:rFonts w:ascii="Times New Roman" w:eastAsia="Times New Roman" w:hAnsi="Times New Roman" w:cs="Times New Roman"/>
          <w:color w:val="000000"/>
          <w:sz w:val="28"/>
          <w:szCs w:val="28"/>
          <w:lang w:eastAsia="ru-RU"/>
        </w:rPr>
        <w:t xml:space="preserve"> так и отдельных объектов</w:t>
      </w:r>
    </w:p>
    <w:p w:rsidR="00435C7E" w:rsidRPr="009D5E44" w:rsidRDefault="00435C7E">
      <w:pPr>
        <w:pStyle w:val="a4"/>
        <w:numPr>
          <w:ilvl w:val="1"/>
          <w:numId w:val="6"/>
        </w:numPr>
        <w:spacing w:after="0" w:line="360" w:lineRule="auto"/>
        <w:ind w:left="1418" w:hanging="567"/>
        <w:jc w:val="both"/>
        <w:rPr>
          <w:rFonts w:ascii="Times New Roman" w:eastAsia="Times New Roman" w:hAnsi="Times New Roman" w:cs="Times New Roman"/>
          <w:color w:val="000000"/>
          <w:sz w:val="28"/>
          <w:szCs w:val="28"/>
          <w:lang w:eastAsia="ru-RU"/>
        </w:rPr>
        <w:pPrChange w:id="97" w:author="\" w:date="2017-04-28T10:26:00Z">
          <w:pPr>
            <w:numPr>
              <w:ilvl w:val="1"/>
              <w:numId w:val="1"/>
            </w:numPr>
            <w:tabs>
              <w:tab w:val="num" w:pos="1516"/>
            </w:tabs>
            <w:spacing w:after="0" w:line="360" w:lineRule="auto"/>
            <w:ind w:left="2160" w:hanging="360"/>
            <w:jc w:val="both"/>
            <w:textAlignment w:val="baseline"/>
          </w:pPr>
        </w:pPrChange>
      </w:pPr>
      <w:r w:rsidRPr="0009158B">
        <w:rPr>
          <w:rFonts w:ascii="Times New Roman" w:eastAsia="Times New Roman" w:hAnsi="Times New Roman" w:cs="Times New Roman"/>
          <w:sz w:val="28"/>
          <w:szCs w:val="28"/>
          <w:lang w:eastAsia="ru-RU"/>
          <w:rPrChange w:id="98" w:author="\" w:date="2017-04-28T10:26:00Z">
            <w:rPr>
              <w:rFonts w:ascii="Times New Roman" w:eastAsia="Times New Roman" w:hAnsi="Times New Roman" w:cs="Times New Roman"/>
              <w:color w:val="000000"/>
              <w:sz w:val="28"/>
              <w:szCs w:val="28"/>
              <w:lang w:eastAsia="ru-RU"/>
            </w:rPr>
          </w:rPrChange>
        </w:rPr>
        <w:t>Имеет</w:t>
      </w:r>
      <w:r w:rsidRPr="009D5E44">
        <w:rPr>
          <w:rFonts w:ascii="Times New Roman" w:eastAsia="Times New Roman" w:hAnsi="Times New Roman" w:cs="Times New Roman"/>
          <w:color w:val="000000"/>
          <w:sz w:val="28"/>
          <w:szCs w:val="28"/>
          <w:lang w:eastAsia="ru-RU"/>
        </w:rPr>
        <w:t xml:space="preserve"> высокую точность измерения</w:t>
      </w:r>
    </w:p>
    <w:p w:rsidR="00435C7E" w:rsidRPr="009D5E44" w:rsidRDefault="00435C7E">
      <w:pPr>
        <w:pStyle w:val="a4"/>
        <w:numPr>
          <w:ilvl w:val="0"/>
          <w:numId w:val="10"/>
        </w:numPr>
        <w:spacing w:after="0" w:line="360" w:lineRule="auto"/>
        <w:ind w:left="1134" w:hanging="567"/>
        <w:jc w:val="both"/>
        <w:rPr>
          <w:rFonts w:ascii="Times New Roman" w:eastAsia="Times New Roman" w:hAnsi="Times New Roman" w:cs="Times New Roman"/>
          <w:color w:val="000000"/>
          <w:sz w:val="28"/>
          <w:szCs w:val="28"/>
          <w:lang w:eastAsia="ru-RU"/>
        </w:rPr>
        <w:pPrChange w:id="99" w:author="\" w:date="2017-04-28T10:25:00Z">
          <w:pPr>
            <w:numPr>
              <w:numId w:val="1"/>
            </w:numPr>
            <w:tabs>
              <w:tab w:val="num" w:pos="796"/>
            </w:tabs>
            <w:spacing w:after="0" w:line="360" w:lineRule="auto"/>
            <w:ind w:left="1440" w:hanging="360"/>
            <w:jc w:val="both"/>
            <w:textAlignment w:val="baseline"/>
          </w:pPr>
        </w:pPrChange>
      </w:pPr>
      <w:r w:rsidRPr="0009158B">
        <w:rPr>
          <w:rFonts w:ascii="Times New Roman" w:eastAsia="Times New Roman" w:hAnsi="Times New Roman" w:cs="Times New Roman"/>
          <w:sz w:val="28"/>
          <w:szCs w:val="28"/>
          <w:lang w:eastAsia="ru-RU"/>
          <w:rPrChange w:id="100" w:author="\" w:date="2017-04-28T10:25:00Z">
            <w:rPr>
              <w:rFonts w:ascii="Times New Roman" w:eastAsia="Times New Roman" w:hAnsi="Times New Roman" w:cs="Times New Roman"/>
              <w:color w:val="000000"/>
              <w:sz w:val="28"/>
              <w:szCs w:val="28"/>
              <w:lang w:eastAsia="ru-RU"/>
            </w:rPr>
          </w:rPrChange>
        </w:rPr>
        <w:t>Бытовые</w:t>
      </w:r>
    </w:p>
    <w:p w:rsidR="00435C7E" w:rsidRPr="009D5E44" w:rsidRDefault="00435C7E">
      <w:pPr>
        <w:pStyle w:val="a4"/>
        <w:numPr>
          <w:ilvl w:val="1"/>
          <w:numId w:val="6"/>
        </w:numPr>
        <w:spacing w:after="0" w:line="360" w:lineRule="auto"/>
        <w:ind w:left="1418" w:hanging="567"/>
        <w:jc w:val="both"/>
        <w:rPr>
          <w:rFonts w:ascii="Times New Roman" w:eastAsia="Times New Roman" w:hAnsi="Times New Roman" w:cs="Times New Roman"/>
          <w:color w:val="000000"/>
          <w:sz w:val="28"/>
          <w:szCs w:val="28"/>
          <w:lang w:eastAsia="ru-RU"/>
        </w:rPr>
        <w:pPrChange w:id="101" w:author="\" w:date="2017-04-28T10:26:00Z">
          <w:pPr>
            <w:numPr>
              <w:ilvl w:val="1"/>
              <w:numId w:val="1"/>
            </w:numPr>
            <w:tabs>
              <w:tab w:val="num" w:pos="1516"/>
            </w:tabs>
            <w:spacing w:after="0" w:line="360" w:lineRule="auto"/>
            <w:ind w:left="2160" w:hanging="360"/>
            <w:jc w:val="both"/>
            <w:textAlignment w:val="baseline"/>
          </w:pPr>
        </w:pPrChange>
      </w:pPr>
      <w:r w:rsidRPr="009D5E44">
        <w:rPr>
          <w:rFonts w:ascii="Times New Roman" w:eastAsia="Times New Roman" w:hAnsi="Times New Roman" w:cs="Times New Roman"/>
          <w:color w:val="000000"/>
          <w:sz w:val="28"/>
          <w:szCs w:val="28"/>
          <w:lang w:eastAsia="ru-RU"/>
        </w:rPr>
        <w:t>Предназначен  для домашних нужд. Отличаются низкой точностью измерения и ценой</w:t>
      </w:r>
    </w:p>
    <w:p w:rsidR="00435C7E" w:rsidRPr="009D5E44" w:rsidRDefault="00435C7E">
      <w:pPr>
        <w:pStyle w:val="a4"/>
        <w:numPr>
          <w:ilvl w:val="0"/>
          <w:numId w:val="10"/>
        </w:numPr>
        <w:spacing w:after="0" w:line="360" w:lineRule="auto"/>
        <w:ind w:left="1134" w:hanging="567"/>
        <w:jc w:val="both"/>
        <w:rPr>
          <w:rFonts w:ascii="Times New Roman" w:eastAsia="Times New Roman" w:hAnsi="Times New Roman" w:cs="Times New Roman"/>
          <w:color w:val="000000"/>
          <w:sz w:val="28"/>
          <w:szCs w:val="28"/>
          <w:lang w:eastAsia="ru-RU"/>
        </w:rPr>
        <w:pPrChange w:id="102" w:author="\" w:date="2017-04-28T10:25:00Z">
          <w:pPr>
            <w:numPr>
              <w:numId w:val="1"/>
            </w:numPr>
            <w:tabs>
              <w:tab w:val="num" w:pos="796"/>
            </w:tabs>
            <w:spacing w:after="0" w:line="360" w:lineRule="auto"/>
            <w:ind w:left="1440" w:hanging="360"/>
            <w:jc w:val="both"/>
            <w:textAlignment w:val="baseline"/>
          </w:pPr>
        </w:pPrChange>
      </w:pPr>
      <w:r w:rsidRPr="0009158B">
        <w:rPr>
          <w:rFonts w:ascii="Times New Roman" w:eastAsia="Times New Roman" w:hAnsi="Times New Roman" w:cs="Times New Roman"/>
          <w:sz w:val="28"/>
          <w:szCs w:val="28"/>
          <w:lang w:eastAsia="ru-RU"/>
          <w:rPrChange w:id="103" w:author="\" w:date="2017-04-28T10:25:00Z">
            <w:rPr>
              <w:rFonts w:ascii="Times New Roman" w:eastAsia="Times New Roman" w:hAnsi="Times New Roman" w:cs="Times New Roman"/>
              <w:color w:val="000000"/>
              <w:sz w:val="28"/>
              <w:szCs w:val="28"/>
              <w:lang w:eastAsia="ru-RU"/>
            </w:rPr>
          </w:rPrChange>
        </w:rPr>
        <w:t>Промышленный</w:t>
      </w:r>
    </w:p>
    <w:p w:rsidR="00435C7E" w:rsidRPr="009D5E44" w:rsidRDefault="00435C7E">
      <w:pPr>
        <w:pStyle w:val="a4"/>
        <w:numPr>
          <w:ilvl w:val="1"/>
          <w:numId w:val="6"/>
        </w:numPr>
        <w:spacing w:after="0" w:line="360" w:lineRule="auto"/>
        <w:ind w:left="1418" w:hanging="567"/>
        <w:jc w:val="both"/>
        <w:rPr>
          <w:rFonts w:ascii="Times New Roman" w:eastAsia="Times New Roman" w:hAnsi="Times New Roman" w:cs="Times New Roman"/>
          <w:color w:val="000000"/>
          <w:sz w:val="28"/>
          <w:szCs w:val="28"/>
          <w:lang w:eastAsia="ru-RU"/>
        </w:rPr>
        <w:pPrChange w:id="104" w:author="\" w:date="2017-04-28T10:26:00Z">
          <w:pPr>
            <w:numPr>
              <w:ilvl w:val="1"/>
              <w:numId w:val="1"/>
            </w:numPr>
            <w:tabs>
              <w:tab w:val="num" w:pos="1516"/>
            </w:tabs>
            <w:spacing w:after="0" w:line="360" w:lineRule="auto"/>
            <w:ind w:left="2160" w:hanging="360"/>
            <w:jc w:val="both"/>
            <w:textAlignment w:val="baseline"/>
          </w:pPr>
        </w:pPrChange>
      </w:pPr>
      <w:r w:rsidRPr="009D5E44">
        <w:rPr>
          <w:rFonts w:ascii="Times New Roman" w:eastAsia="Times New Roman" w:hAnsi="Times New Roman" w:cs="Times New Roman"/>
          <w:color w:val="000000"/>
          <w:sz w:val="28"/>
          <w:szCs w:val="28"/>
          <w:lang w:eastAsia="ru-RU"/>
        </w:rPr>
        <w:t>Предназначен для мониторинга радиационного фона рядом с промышленными объектами</w:t>
      </w:r>
    </w:p>
    <w:p w:rsidR="00435C7E" w:rsidRPr="009D5E44" w:rsidRDefault="00435C7E">
      <w:pPr>
        <w:pStyle w:val="a4"/>
        <w:numPr>
          <w:ilvl w:val="0"/>
          <w:numId w:val="10"/>
        </w:numPr>
        <w:spacing w:after="0" w:line="360" w:lineRule="auto"/>
        <w:ind w:left="1134" w:hanging="567"/>
        <w:jc w:val="both"/>
        <w:rPr>
          <w:rFonts w:ascii="Times New Roman" w:eastAsia="Times New Roman" w:hAnsi="Times New Roman" w:cs="Times New Roman"/>
          <w:color w:val="000000"/>
          <w:sz w:val="28"/>
          <w:szCs w:val="28"/>
          <w:lang w:eastAsia="ru-RU"/>
        </w:rPr>
        <w:pPrChange w:id="105" w:author="\" w:date="2017-04-28T10:25:00Z">
          <w:pPr>
            <w:numPr>
              <w:numId w:val="1"/>
            </w:numPr>
            <w:tabs>
              <w:tab w:val="num" w:pos="796"/>
            </w:tabs>
            <w:spacing w:after="0" w:line="360" w:lineRule="auto"/>
            <w:ind w:left="1440" w:hanging="360"/>
            <w:jc w:val="both"/>
            <w:textAlignment w:val="baseline"/>
          </w:pPr>
        </w:pPrChange>
      </w:pPr>
      <w:r w:rsidRPr="0009158B">
        <w:rPr>
          <w:rFonts w:ascii="Times New Roman" w:eastAsia="Times New Roman" w:hAnsi="Times New Roman" w:cs="Times New Roman"/>
          <w:sz w:val="28"/>
          <w:szCs w:val="28"/>
          <w:lang w:eastAsia="ru-RU"/>
          <w:rPrChange w:id="106" w:author="\" w:date="2017-04-28T10:25:00Z">
            <w:rPr>
              <w:rFonts w:ascii="Times New Roman" w:eastAsia="Times New Roman" w:hAnsi="Times New Roman" w:cs="Times New Roman"/>
              <w:color w:val="000000"/>
              <w:sz w:val="28"/>
              <w:szCs w:val="28"/>
              <w:lang w:eastAsia="ru-RU"/>
            </w:rPr>
          </w:rPrChange>
        </w:rPr>
        <w:t>Военный</w:t>
      </w:r>
      <w:r w:rsidRPr="009D5E44">
        <w:rPr>
          <w:rFonts w:ascii="Times New Roman" w:eastAsia="Times New Roman" w:hAnsi="Times New Roman" w:cs="Times New Roman"/>
          <w:color w:val="000000"/>
          <w:sz w:val="28"/>
          <w:szCs w:val="28"/>
          <w:lang w:eastAsia="ru-RU"/>
        </w:rPr>
        <w:t xml:space="preserve"> </w:t>
      </w:r>
    </w:p>
    <w:p w:rsidR="00435C7E" w:rsidRPr="009D5E44" w:rsidRDefault="00435C7E">
      <w:pPr>
        <w:pStyle w:val="a4"/>
        <w:numPr>
          <w:ilvl w:val="1"/>
          <w:numId w:val="6"/>
        </w:numPr>
        <w:spacing w:after="0" w:line="360" w:lineRule="auto"/>
        <w:ind w:left="1418" w:hanging="567"/>
        <w:jc w:val="both"/>
        <w:rPr>
          <w:rFonts w:ascii="Times New Roman" w:eastAsia="Times New Roman" w:hAnsi="Times New Roman" w:cs="Times New Roman"/>
          <w:color w:val="000000"/>
          <w:sz w:val="28"/>
          <w:szCs w:val="28"/>
          <w:lang w:eastAsia="ru-RU"/>
        </w:rPr>
        <w:pPrChange w:id="107" w:author="\" w:date="2017-04-28T10:26:00Z">
          <w:pPr>
            <w:numPr>
              <w:ilvl w:val="1"/>
              <w:numId w:val="1"/>
            </w:numPr>
            <w:tabs>
              <w:tab w:val="num" w:pos="1516"/>
            </w:tabs>
            <w:spacing w:after="0" w:line="360" w:lineRule="auto"/>
            <w:ind w:left="2160" w:hanging="360"/>
            <w:jc w:val="both"/>
            <w:textAlignment w:val="baseline"/>
          </w:pPr>
        </w:pPrChange>
      </w:pPr>
      <w:r w:rsidRPr="0009158B">
        <w:rPr>
          <w:rFonts w:ascii="Times New Roman" w:eastAsia="Times New Roman" w:hAnsi="Times New Roman" w:cs="Times New Roman"/>
          <w:sz w:val="28"/>
          <w:szCs w:val="28"/>
          <w:lang w:eastAsia="ru-RU"/>
          <w:rPrChange w:id="108" w:author="\" w:date="2017-04-28T10:26:00Z">
            <w:rPr>
              <w:rFonts w:ascii="Times New Roman" w:eastAsia="Times New Roman" w:hAnsi="Times New Roman" w:cs="Times New Roman"/>
              <w:color w:val="000000"/>
              <w:sz w:val="28"/>
              <w:szCs w:val="28"/>
              <w:lang w:eastAsia="ru-RU"/>
            </w:rPr>
          </w:rPrChange>
        </w:rPr>
        <w:t>Рассчитан</w:t>
      </w:r>
      <w:r w:rsidRPr="009D5E44">
        <w:rPr>
          <w:rFonts w:ascii="Times New Roman" w:eastAsia="Times New Roman" w:hAnsi="Times New Roman" w:cs="Times New Roman"/>
          <w:color w:val="000000"/>
          <w:sz w:val="28"/>
          <w:szCs w:val="28"/>
          <w:lang w:eastAsia="ru-RU"/>
        </w:rPr>
        <w:t xml:space="preserve"> на применение в условиях военных действий. В частности в условиях произошедшего ядерного взрыва</w:t>
      </w:r>
    </w:p>
    <w:p w:rsidR="00435C7E" w:rsidRPr="009D5E44" w:rsidRDefault="00435C7E">
      <w:pPr>
        <w:spacing w:after="0" w:line="360" w:lineRule="auto"/>
        <w:jc w:val="both"/>
        <w:rPr>
          <w:rFonts w:ascii="Times New Roman" w:eastAsia="Times New Roman" w:hAnsi="Times New Roman" w:cs="Times New Roman"/>
          <w:sz w:val="28"/>
          <w:szCs w:val="28"/>
          <w:lang w:eastAsia="ru-RU"/>
        </w:rPr>
        <w:pPrChange w:id="109" w:author="\" w:date="2017-04-27T17:24:00Z">
          <w:pPr>
            <w:spacing w:line="360" w:lineRule="auto"/>
            <w:jc w:val="both"/>
          </w:pPr>
        </w:pPrChange>
      </w:pPr>
    </w:p>
    <w:p w:rsidR="00435C7E" w:rsidRPr="009D5E44" w:rsidRDefault="00435C7E">
      <w:pPr>
        <w:pStyle w:val="a4"/>
        <w:numPr>
          <w:ilvl w:val="1"/>
          <w:numId w:val="12"/>
        </w:numPr>
        <w:spacing w:after="0" w:line="360" w:lineRule="auto"/>
        <w:ind w:left="426"/>
        <w:jc w:val="center"/>
        <w:rPr>
          <w:rFonts w:ascii="Times New Roman" w:eastAsia="Times New Roman" w:hAnsi="Times New Roman" w:cs="Times New Roman"/>
          <w:sz w:val="28"/>
          <w:szCs w:val="28"/>
          <w:lang w:eastAsia="ru-RU"/>
        </w:rPr>
        <w:pPrChange w:id="110" w:author="\" w:date="2017-04-27T17:24:00Z">
          <w:pPr>
            <w:pStyle w:val="a4"/>
            <w:numPr>
              <w:ilvl w:val="1"/>
              <w:numId w:val="2"/>
            </w:numPr>
            <w:spacing w:line="360" w:lineRule="auto"/>
            <w:ind w:left="1065" w:hanging="360"/>
            <w:jc w:val="both"/>
          </w:pPr>
        </w:pPrChange>
      </w:pPr>
      <w:r w:rsidRPr="009D5E44">
        <w:rPr>
          <w:rFonts w:ascii="Times New Roman" w:eastAsia="Times New Roman" w:hAnsi="Times New Roman" w:cs="Times New Roman"/>
          <w:sz w:val="28"/>
          <w:szCs w:val="28"/>
          <w:lang w:eastAsia="ru-RU"/>
        </w:rPr>
        <w:t>Требования к устройству</w:t>
      </w:r>
    </w:p>
    <w:p w:rsidR="00744A56" w:rsidRPr="009D5E44" w:rsidRDefault="00744A56">
      <w:pPr>
        <w:pStyle w:val="a4"/>
        <w:numPr>
          <w:ilvl w:val="2"/>
          <w:numId w:val="12"/>
        </w:numPr>
        <w:spacing w:after="0" w:line="360" w:lineRule="auto"/>
        <w:ind w:left="426" w:hanging="429"/>
        <w:jc w:val="center"/>
        <w:rPr>
          <w:rFonts w:ascii="Times New Roman" w:eastAsia="Times New Roman" w:hAnsi="Times New Roman" w:cs="Times New Roman"/>
          <w:sz w:val="28"/>
          <w:szCs w:val="28"/>
          <w:lang w:eastAsia="ru-RU"/>
        </w:rPr>
        <w:pPrChange w:id="111" w:author="\" w:date="2017-04-27T17:24:00Z">
          <w:pPr>
            <w:pStyle w:val="a4"/>
            <w:numPr>
              <w:ilvl w:val="2"/>
              <w:numId w:val="2"/>
            </w:numPr>
            <w:spacing w:line="360" w:lineRule="auto"/>
            <w:ind w:left="2130" w:hanging="720"/>
            <w:jc w:val="both"/>
          </w:pPr>
        </w:pPrChange>
      </w:pPr>
      <w:r w:rsidRPr="009D5E44">
        <w:rPr>
          <w:rFonts w:ascii="Times New Roman" w:eastAsia="Times New Roman" w:hAnsi="Times New Roman" w:cs="Times New Roman"/>
          <w:sz w:val="28"/>
          <w:szCs w:val="28"/>
          <w:lang w:eastAsia="ru-RU"/>
        </w:rPr>
        <w:t>Требования к функциональным характеристикам</w:t>
      </w:r>
    </w:p>
    <w:p w:rsidR="001314E6" w:rsidRDefault="00744A56">
      <w:pPr>
        <w:pStyle w:val="a4"/>
        <w:spacing w:after="0" w:line="360" w:lineRule="auto"/>
        <w:ind w:left="357" w:firstLine="709"/>
        <w:jc w:val="both"/>
        <w:rPr>
          <w:ins w:id="112" w:author="\" w:date="2017-04-28T10:31:00Z"/>
          <w:rFonts w:ascii="Times New Roman" w:eastAsia="Times New Roman" w:hAnsi="Times New Roman" w:cs="Times New Roman"/>
          <w:sz w:val="28"/>
          <w:szCs w:val="28"/>
          <w:lang w:eastAsia="ru-RU"/>
        </w:rPr>
        <w:pPrChange w:id="113" w:author="\" w:date="2017-04-27T17:24:00Z">
          <w:pPr>
            <w:spacing w:line="360" w:lineRule="auto"/>
            <w:ind w:firstLine="708"/>
            <w:jc w:val="both"/>
          </w:pPr>
        </w:pPrChange>
      </w:pPr>
      <w:r w:rsidRPr="009D5E44">
        <w:rPr>
          <w:rFonts w:ascii="Times New Roman" w:eastAsia="Times New Roman" w:hAnsi="Times New Roman" w:cs="Times New Roman"/>
          <w:sz w:val="28"/>
          <w:szCs w:val="28"/>
          <w:lang w:eastAsia="ru-RU"/>
        </w:rPr>
        <w:t xml:space="preserve">Проектируемое устройство должно </w:t>
      </w:r>
      <w:del w:id="114" w:author="\" w:date="2017-04-27T17:27:00Z">
        <w:r w:rsidRPr="009D5E44" w:rsidDel="002774D4">
          <w:rPr>
            <w:rFonts w:ascii="Times New Roman" w:eastAsia="Times New Roman" w:hAnsi="Times New Roman" w:cs="Times New Roman"/>
            <w:sz w:val="28"/>
            <w:szCs w:val="28"/>
            <w:lang w:eastAsia="ru-RU"/>
          </w:rPr>
          <w:delText xml:space="preserve">эмитировать </w:delText>
        </w:r>
      </w:del>
      <w:ins w:id="115" w:author="\" w:date="2017-04-28T10:30:00Z">
        <w:r w:rsidR="0009158B">
          <w:rPr>
            <w:rFonts w:ascii="Times New Roman" w:eastAsia="Times New Roman" w:hAnsi="Times New Roman" w:cs="Times New Roman"/>
            <w:sz w:val="28"/>
            <w:szCs w:val="28"/>
            <w:lang w:eastAsia="ru-RU"/>
          </w:rPr>
          <w:t>имитировать показания окружающей среды, а затем прово</w:t>
        </w:r>
        <w:r w:rsidR="00ED6419">
          <w:rPr>
            <w:rFonts w:ascii="Times New Roman" w:eastAsia="Times New Roman" w:hAnsi="Times New Roman" w:cs="Times New Roman"/>
            <w:sz w:val="28"/>
            <w:szCs w:val="28"/>
            <w:lang w:eastAsia="ru-RU"/>
          </w:rPr>
          <w:t>дить их анализ в соответствии с</w:t>
        </w:r>
      </w:ins>
      <w:ins w:id="116" w:author="\" w:date="2017-04-29T09:26:00Z">
        <w:r w:rsidR="00ED6419">
          <w:rPr>
            <w:rFonts w:ascii="Times New Roman" w:eastAsia="Times New Roman" w:hAnsi="Times New Roman" w:cs="Times New Roman"/>
            <w:sz w:val="28"/>
            <w:szCs w:val="28"/>
            <w:lang w:eastAsia="ru-RU"/>
          </w:rPr>
          <w:t xml:space="preserve">о следующими </w:t>
        </w:r>
      </w:ins>
      <w:ins w:id="117" w:author="\" w:date="2017-04-28T10:31:00Z">
        <w:r w:rsidR="0009158B">
          <w:rPr>
            <w:rFonts w:ascii="Times New Roman" w:eastAsia="Times New Roman" w:hAnsi="Times New Roman" w:cs="Times New Roman"/>
            <w:sz w:val="28"/>
            <w:szCs w:val="28"/>
            <w:lang w:eastAsia="ru-RU"/>
          </w:rPr>
          <w:t xml:space="preserve">нормами </w:t>
        </w:r>
        <w:r w:rsidR="001314E6">
          <w:rPr>
            <w:rFonts w:ascii="Times New Roman" w:eastAsia="Times New Roman" w:hAnsi="Times New Roman" w:cs="Times New Roman"/>
            <w:sz w:val="28"/>
            <w:szCs w:val="28"/>
            <w:lang w:eastAsia="ru-RU"/>
          </w:rPr>
          <w:t>облучения:</w:t>
        </w:r>
      </w:ins>
    </w:p>
    <w:p w:rsidR="001314E6" w:rsidRDefault="001314E6">
      <w:pPr>
        <w:pStyle w:val="a4"/>
        <w:numPr>
          <w:ilvl w:val="0"/>
          <w:numId w:val="10"/>
        </w:numPr>
        <w:spacing w:after="0" w:line="360" w:lineRule="auto"/>
        <w:ind w:left="1134" w:hanging="567"/>
        <w:jc w:val="both"/>
        <w:rPr>
          <w:ins w:id="118" w:author="\" w:date="2017-04-28T10:32:00Z"/>
          <w:rFonts w:ascii="Times New Roman" w:eastAsia="Times New Roman" w:hAnsi="Times New Roman" w:cs="Times New Roman"/>
          <w:sz w:val="28"/>
          <w:szCs w:val="28"/>
          <w:lang w:eastAsia="ru-RU"/>
        </w:rPr>
        <w:pPrChange w:id="119" w:author="\" w:date="2017-04-28T10:32:00Z">
          <w:pPr>
            <w:spacing w:line="360" w:lineRule="auto"/>
            <w:ind w:firstLine="708"/>
            <w:jc w:val="both"/>
          </w:pPr>
        </w:pPrChange>
      </w:pPr>
      <w:ins w:id="120" w:author="\" w:date="2017-04-28T10:32:00Z">
        <w:r>
          <w:rPr>
            <w:rFonts w:ascii="Times New Roman" w:eastAsia="Times New Roman" w:hAnsi="Times New Roman" w:cs="Times New Roman"/>
            <w:sz w:val="28"/>
            <w:szCs w:val="28"/>
            <w:lang w:eastAsia="ru-RU"/>
          </w:rPr>
          <w:t>До 50 рентген</w:t>
        </w:r>
      </w:ins>
      <w:ins w:id="121" w:author="\" w:date="2017-04-28T10:55:00Z">
        <w:r w:rsidR="003810D1">
          <w:rPr>
            <w:rFonts w:ascii="Times New Roman" w:eastAsia="Times New Roman" w:hAnsi="Times New Roman" w:cs="Times New Roman"/>
            <w:sz w:val="28"/>
            <w:szCs w:val="28"/>
            <w:lang w:eastAsia="ru-RU"/>
          </w:rPr>
          <w:t xml:space="preserve"> включительно</w:t>
        </w:r>
      </w:ins>
      <w:ins w:id="122" w:author="\" w:date="2017-04-28T10:32:00Z">
        <w:r>
          <w:rPr>
            <w:rFonts w:ascii="Times New Roman" w:eastAsia="Times New Roman" w:hAnsi="Times New Roman" w:cs="Times New Roman"/>
            <w:sz w:val="28"/>
            <w:szCs w:val="28"/>
            <w:lang w:eastAsia="ru-RU"/>
          </w:rPr>
          <w:t xml:space="preserve"> – безопасная доза радиации</w:t>
        </w:r>
      </w:ins>
      <w:ins w:id="123" w:author="\" w:date="2017-04-28T10:33:00Z">
        <w:r>
          <w:rPr>
            <w:rFonts w:ascii="Times New Roman" w:eastAsia="Times New Roman" w:hAnsi="Times New Roman" w:cs="Times New Roman"/>
            <w:sz w:val="28"/>
            <w:szCs w:val="28"/>
            <w:lang w:eastAsia="ru-RU"/>
          </w:rPr>
          <w:t xml:space="preserve">, можно продолжать работы </w:t>
        </w:r>
      </w:ins>
      <w:ins w:id="124" w:author="\" w:date="2017-04-29T09:26:00Z">
        <w:r w:rsidR="00ED6419">
          <w:rPr>
            <w:rFonts w:ascii="Times New Roman" w:eastAsia="Times New Roman" w:hAnsi="Times New Roman" w:cs="Times New Roman"/>
            <w:sz w:val="28"/>
            <w:szCs w:val="28"/>
            <w:lang w:eastAsia="ru-RU"/>
          </w:rPr>
          <w:t>на</w:t>
        </w:r>
      </w:ins>
      <w:ins w:id="125" w:author="\" w:date="2017-04-28T10:33:00Z">
        <w:r>
          <w:rPr>
            <w:rFonts w:ascii="Times New Roman" w:eastAsia="Times New Roman" w:hAnsi="Times New Roman" w:cs="Times New Roman"/>
            <w:sz w:val="28"/>
            <w:szCs w:val="28"/>
            <w:lang w:eastAsia="ru-RU"/>
          </w:rPr>
          <w:t xml:space="preserve"> данной </w:t>
        </w:r>
      </w:ins>
      <w:ins w:id="126" w:author="\" w:date="2017-04-29T09:26:00Z">
        <w:r w:rsidR="00ED6419">
          <w:rPr>
            <w:rFonts w:ascii="Times New Roman" w:eastAsia="Times New Roman" w:hAnsi="Times New Roman" w:cs="Times New Roman"/>
            <w:sz w:val="28"/>
            <w:szCs w:val="28"/>
            <w:lang w:eastAsia="ru-RU"/>
          </w:rPr>
          <w:t>территории</w:t>
        </w:r>
      </w:ins>
    </w:p>
    <w:p w:rsidR="001314E6" w:rsidRDefault="001314E6">
      <w:pPr>
        <w:pStyle w:val="a4"/>
        <w:numPr>
          <w:ilvl w:val="0"/>
          <w:numId w:val="10"/>
        </w:numPr>
        <w:spacing w:after="0" w:line="360" w:lineRule="auto"/>
        <w:ind w:left="1134" w:hanging="567"/>
        <w:jc w:val="both"/>
        <w:rPr>
          <w:ins w:id="127" w:author="\" w:date="2017-04-28T10:34:00Z"/>
          <w:rFonts w:ascii="Times New Roman" w:eastAsia="Times New Roman" w:hAnsi="Times New Roman" w:cs="Times New Roman"/>
          <w:sz w:val="28"/>
          <w:szCs w:val="28"/>
          <w:lang w:eastAsia="ru-RU"/>
        </w:rPr>
        <w:pPrChange w:id="128" w:author="\" w:date="2017-04-28T10:32:00Z">
          <w:pPr>
            <w:spacing w:line="360" w:lineRule="auto"/>
            <w:ind w:firstLine="708"/>
            <w:jc w:val="both"/>
          </w:pPr>
        </w:pPrChange>
      </w:pPr>
      <w:ins w:id="129" w:author="\" w:date="2017-04-28T10:33:00Z">
        <w:r>
          <w:rPr>
            <w:rFonts w:ascii="Times New Roman" w:eastAsia="Times New Roman" w:hAnsi="Times New Roman" w:cs="Times New Roman"/>
            <w:sz w:val="28"/>
            <w:szCs w:val="28"/>
            <w:lang w:eastAsia="ru-RU"/>
          </w:rPr>
          <w:t>Более 50 рентген</w:t>
        </w:r>
      </w:ins>
      <w:ins w:id="130" w:author="\" w:date="2017-04-28T10:51:00Z">
        <w:r w:rsidR="00C548A5">
          <w:rPr>
            <w:rFonts w:ascii="Times New Roman" w:eastAsia="Times New Roman" w:hAnsi="Times New Roman" w:cs="Times New Roman"/>
            <w:sz w:val="28"/>
            <w:szCs w:val="28"/>
            <w:lang w:eastAsia="ru-RU"/>
          </w:rPr>
          <w:t>, но меньше 150</w:t>
        </w:r>
      </w:ins>
      <w:ins w:id="131" w:author="\" w:date="2017-04-28T10:33:00Z">
        <w:r>
          <w:rPr>
            <w:rFonts w:ascii="Times New Roman" w:eastAsia="Times New Roman" w:hAnsi="Times New Roman" w:cs="Times New Roman"/>
            <w:sz w:val="28"/>
            <w:szCs w:val="28"/>
            <w:lang w:eastAsia="ru-RU"/>
          </w:rPr>
          <w:t xml:space="preserve"> – </w:t>
        </w:r>
      </w:ins>
      <w:ins w:id="132" w:author="\" w:date="2017-04-28T10:53:00Z">
        <w:r w:rsidR="003810D1">
          <w:rPr>
            <w:rFonts w:ascii="Times New Roman" w:eastAsia="Times New Roman" w:hAnsi="Times New Roman" w:cs="Times New Roman"/>
            <w:sz w:val="28"/>
            <w:szCs w:val="28"/>
            <w:lang w:eastAsia="ru-RU"/>
          </w:rPr>
          <w:t>последствия для организма минимальны</w:t>
        </w:r>
      </w:ins>
      <w:ins w:id="133" w:author="\" w:date="2017-04-28T10:34:00Z">
        <w:r>
          <w:rPr>
            <w:rFonts w:ascii="Times New Roman" w:eastAsia="Times New Roman" w:hAnsi="Times New Roman" w:cs="Times New Roman"/>
            <w:sz w:val="28"/>
            <w:szCs w:val="28"/>
            <w:lang w:eastAsia="ru-RU"/>
          </w:rPr>
          <w:t xml:space="preserve">, </w:t>
        </w:r>
      </w:ins>
      <w:ins w:id="134" w:author="\" w:date="2017-04-28T10:53:00Z">
        <w:r w:rsidR="003810D1">
          <w:rPr>
            <w:rFonts w:ascii="Times New Roman" w:eastAsia="Times New Roman" w:hAnsi="Times New Roman" w:cs="Times New Roman"/>
            <w:sz w:val="28"/>
            <w:szCs w:val="28"/>
            <w:lang w:eastAsia="ru-RU"/>
          </w:rPr>
          <w:t xml:space="preserve">но </w:t>
        </w:r>
      </w:ins>
      <w:ins w:id="135" w:author="\" w:date="2017-04-28T10:34:00Z">
        <w:r>
          <w:rPr>
            <w:rFonts w:ascii="Times New Roman" w:eastAsia="Times New Roman" w:hAnsi="Times New Roman" w:cs="Times New Roman"/>
            <w:sz w:val="28"/>
            <w:szCs w:val="28"/>
            <w:lang w:eastAsia="ru-RU"/>
          </w:rPr>
          <w:t>необходимо сократить время нахождения в ней до минимума</w:t>
        </w:r>
      </w:ins>
    </w:p>
    <w:p w:rsidR="001314E6" w:rsidRDefault="003810D1">
      <w:pPr>
        <w:pStyle w:val="a4"/>
        <w:numPr>
          <w:ilvl w:val="0"/>
          <w:numId w:val="10"/>
        </w:numPr>
        <w:spacing w:after="0" w:line="360" w:lineRule="auto"/>
        <w:ind w:left="1134" w:hanging="567"/>
        <w:jc w:val="both"/>
        <w:rPr>
          <w:ins w:id="136" w:author="\" w:date="2017-04-28T10:36:00Z"/>
          <w:rFonts w:ascii="Times New Roman" w:eastAsia="Times New Roman" w:hAnsi="Times New Roman" w:cs="Times New Roman"/>
          <w:sz w:val="28"/>
          <w:szCs w:val="28"/>
          <w:lang w:eastAsia="ru-RU"/>
        </w:rPr>
        <w:pPrChange w:id="137" w:author="\" w:date="2017-04-28T10:32:00Z">
          <w:pPr>
            <w:spacing w:line="360" w:lineRule="auto"/>
            <w:ind w:firstLine="708"/>
            <w:jc w:val="both"/>
          </w:pPr>
        </w:pPrChange>
      </w:pPr>
      <w:ins w:id="138" w:author="\" w:date="2017-04-28T10:55:00Z">
        <w:r>
          <w:rPr>
            <w:rFonts w:ascii="Times New Roman" w:eastAsia="Times New Roman" w:hAnsi="Times New Roman" w:cs="Times New Roman"/>
            <w:sz w:val="28"/>
            <w:szCs w:val="28"/>
            <w:lang w:eastAsia="ru-RU"/>
          </w:rPr>
          <w:t>От</w:t>
        </w:r>
      </w:ins>
      <w:ins w:id="139" w:author="\" w:date="2017-04-28T10:34:00Z">
        <w:r w:rsidR="001314E6">
          <w:rPr>
            <w:rFonts w:ascii="Times New Roman" w:eastAsia="Times New Roman" w:hAnsi="Times New Roman" w:cs="Times New Roman"/>
            <w:sz w:val="28"/>
            <w:szCs w:val="28"/>
            <w:lang w:eastAsia="ru-RU"/>
          </w:rPr>
          <w:t xml:space="preserve"> 150 рентген </w:t>
        </w:r>
      </w:ins>
      <w:ins w:id="140" w:author="\" w:date="2017-04-28T10:55:00Z">
        <w:r>
          <w:rPr>
            <w:rFonts w:ascii="Times New Roman" w:eastAsia="Times New Roman" w:hAnsi="Times New Roman" w:cs="Times New Roman"/>
            <w:sz w:val="28"/>
            <w:szCs w:val="28"/>
            <w:lang w:eastAsia="ru-RU"/>
          </w:rPr>
          <w:t xml:space="preserve">и больше </w:t>
        </w:r>
      </w:ins>
      <w:ins w:id="141" w:author="\" w:date="2017-04-28T10:35:00Z">
        <w:r w:rsidR="001314E6">
          <w:rPr>
            <w:rFonts w:ascii="Times New Roman" w:eastAsia="Times New Roman" w:hAnsi="Times New Roman" w:cs="Times New Roman"/>
            <w:sz w:val="28"/>
            <w:szCs w:val="28"/>
            <w:lang w:eastAsia="ru-RU"/>
          </w:rPr>
          <w:t>–</w:t>
        </w:r>
      </w:ins>
      <w:ins w:id="142" w:author="\" w:date="2017-04-28T10:34:00Z">
        <w:r w:rsidR="001314E6">
          <w:rPr>
            <w:rFonts w:ascii="Times New Roman" w:eastAsia="Times New Roman" w:hAnsi="Times New Roman" w:cs="Times New Roman"/>
            <w:sz w:val="28"/>
            <w:szCs w:val="28"/>
            <w:lang w:eastAsia="ru-RU"/>
          </w:rPr>
          <w:t xml:space="preserve"> высокая </w:t>
        </w:r>
      </w:ins>
      <w:ins w:id="143" w:author="\" w:date="2017-04-28T10:35:00Z">
        <w:r w:rsidR="001314E6">
          <w:rPr>
            <w:rFonts w:ascii="Times New Roman" w:eastAsia="Times New Roman" w:hAnsi="Times New Roman" w:cs="Times New Roman"/>
            <w:sz w:val="28"/>
            <w:szCs w:val="28"/>
            <w:lang w:eastAsia="ru-RU"/>
          </w:rPr>
          <w:t>доза радиации, необходимо немедленно покинуть участок с высокой дозой радиации</w:t>
        </w:r>
      </w:ins>
    </w:p>
    <w:p w:rsidR="001314E6" w:rsidRDefault="001314E6">
      <w:pPr>
        <w:pStyle w:val="a4"/>
        <w:spacing w:after="0" w:line="360" w:lineRule="auto"/>
        <w:ind w:left="1134"/>
        <w:jc w:val="both"/>
        <w:rPr>
          <w:ins w:id="144" w:author="\" w:date="2017-04-28T10:37:00Z"/>
          <w:rFonts w:ascii="Times New Roman" w:eastAsia="Times New Roman" w:hAnsi="Times New Roman" w:cs="Times New Roman"/>
          <w:sz w:val="28"/>
          <w:szCs w:val="28"/>
          <w:lang w:eastAsia="ru-RU"/>
        </w:rPr>
        <w:pPrChange w:id="145" w:author="\" w:date="2017-04-28T10:36:00Z">
          <w:pPr>
            <w:spacing w:line="360" w:lineRule="auto"/>
            <w:ind w:firstLine="708"/>
            <w:jc w:val="both"/>
          </w:pPr>
        </w:pPrChange>
      </w:pPr>
    </w:p>
    <w:p w:rsidR="001314E6" w:rsidRDefault="001314E6">
      <w:pPr>
        <w:pStyle w:val="a4"/>
        <w:spacing w:after="0" w:line="360" w:lineRule="auto"/>
        <w:ind w:left="1134"/>
        <w:jc w:val="both"/>
        <w:rPr>
          <w:ins w:id="146" w:author="\" w:date="2017-04-28T10:37:00Z"/>
          <w:rFonts w:ascii="Times New Roman" w:eastAsia="Times New Roman" w:hAnsi="Times New Roman" w:cs="Times New Roman"/>
          <w:sz w:val="28"/>
          <w:szCs w:val="28"/>
          <w:lang w:eastAsia="ru-RU"/>
        </w:rPr>
        <w:pPrChange w:id="147" w:author="\" w:date="2017-04-28T10:36:00Z">
          <w:pPr>
            <w:spacing w:line="360" w:lineRule="auto"/>
            <w:ind w:firstLine="708"/>
            <w:jc w:val="both"/>
          </w:pPr>
        </w:pPrChange>
      </w:pPr>
    </w:p>
    <w:p w:rsidR="001314E6" w:rsidRDefault="001314E6">
      <w:pPr>
        <w:pStyle w:val="a4"/>
        <w:spacing w:after="0" w:line="360" w:lineRule="auto"/>
        <w:ind w:left="1134"/>
        <w:jc w:val="both"/>
        <w:rPr>
          <w:ins w:id="148" w:author="\" w:date="2017-04-28T10:37:00Z"/>
          <w:rFonts w:ascii="Times New Roman" w:eastAsia="Times New Roman" w:hAnsi="Times New Roman" w:cs="Times New Roman"/>
          <w:sz w:val="28"/>
          <w:szCs w:val="28"/>
          <w:lang w:eastAsia="ru-RU"/>
        </w:rPr>
        <w:pPrChange w:id="149" w:author="\" w:date="2017-04-28T10:36:00Z">
          <w:pPr>
            <w:spacing w:line="360" w:lineRule="auto"/>
            <w:ind w:firstLine="708"/>
            <w:jc w:val="both"/>
          </w:pPr>
        </w:pPrChange>
      </w:pPr>
    </w:p>
    <w:p w:rsidR="001314E6" w:rsidRDefault="00ED6419">
      <w:pPr>
        <w:pStyle w:val="a4"/>
        <w:spacing w:after="0" w:line="360" w:lineRule="auto"/>
        <w:ind w:left="1134"/>
        <w:jc w:val="both"/>
        <w:rPr>
          <w:ins w:id="150" w:author="\" w:date="2017-04-28T10:36:00Z"/>
          <w:rFonts w:ascii="Times New Roman" w:eastAsia="Times New Roman" w:hAnsi="Times New Roman" w:cs="Times New Roman"/>
          <w:sz w:val="28"/>
          <w:szCs w:val="28"/>
          <w:lang w:eastAsia="ru-RU"/>
        </w:rPr>
        <w:pPrChange w:id="151" w:author="\" w:date="2017-04-28T10:36:00Z">
          <w:pPr>
            <w:spacing w:line="360" w:lineRule="auto"/>
            <w:ind w:firstLine="708"/>
            <w:jc w:val="both"/>
          </w:pPr>
        </w:pPrChange>
      </w:pPr>
      <w:ins w:id="152" w:author="\" w:date="2017-04-29T09:28:00Z">
        <w:r w:rsidRPr="00ED6419">
          <w:rPr>
            <w:rFonts w:ascii="Times New Roman" w:eastAsia="Times New Roman" w:hAnsi="Times New Roman" w:cs="Times New Roman"/>
            <w:sz w:val="28"/>
            <w:szCs w:val="28"/>
            <w:lang w:eastAsia="ru-RU"/>
          </w:rPr>
          <w:t xml:space="preserve">Проектируемое устройство должно </w:t>
        </w:r>
        <w:r>
          <w:rPr>
            <w:rFonts w:ascii="Times New Roman" w:eastAsia="Times New Roman" w:hAnsi="Times New Roman" w:cs="Times New Roman"/>
            <w:sz w:val="28"/>
            <w:szCs w:val="28"/>
            <w:lang w:eastAsia="ru-RU"/>
          </w:rPr>
          <w:t>в</w:t>
        </w:r>
      </w:ins>
      <w:ins w:id="153" w:author="\" w:date="2017-04-28T10:36:00Z">
        <w:r w:rsidR="001314E6">
          <w:rPr>
            <w:rFonts w:ascii="Times New Roman" w:eastAsia="Times New Roman" w:hAnsi="Times New Roman" w:cs="Times New Roman"/>
            <w:sz w:val="28"/>
            <w:szCs w:val="28"/>
            <w:lang w:eastAsia="ru-RU"/>
          </w:rPr>
          <w:t>ыводить информацию о степени опасности для человека следует посредством светодиодов:</w:t>
        </w:r>
      </w:ins>
    </w:p>
    <w:p w:rsidR="001314E6" w:rsidRDefault="001314E6">
      <w:pPr>
        <w:pStyle w:val="a4"/>
        <w:numPr>
          <w:ilvl w:val="0"/>
          <w:numId w:val="10"/>
        </w:numPr>
        <w:spacing w:after="0" w:line="360" w:lineRule="auto"/>
        <w:ind w:left="1134" w:hanging="567"/>
        <w:jc w:val="both"/>
        <w:rPr>
          <w:ins w:id="154" w:author="\" w:date="2017-04-28T10:37:00Z"/>
          <w:rFonts w:ascii="Times New Roman" w:eastAsia="Times New Roman" w:hAnsi="Times New Roman" w:cs="Times New Roman"/>
          <w:sz w:val="28"/>
          <w:szCs w:val="28"/>
          <w:lang w:eastAsia="ru-RU"/>
        </w:rPr>
        <w:pPrChange w:id="155" w:author="\" w:date="2017-04-28T10:37:00Z">
          <w:pPr>
            <w:spacing w:line="360" w:lineRule="auto"/>
            <w:ind w:firstLine="708"/>
            <w:jc w:val="both"/>
          </w:pPr>
        </w:pPrChange>
      </w:pPr>
      <w:ins w:id="156" w:author="\" w:date="2017-04-28T10:37:00Z">
        <w:r>
          <w:rPr>
            <w:rFonts w:ascii="Times New Roman" w:eastAsia="Times New Roman" w:hAnsi="Times New Roman" w:cs="Times New Roman"/>
            <w:sz w:val="28"/>
            <w:szCs w:val="28"/>
            <w:lang w:eastAsia="ru-RU"/>
          </w:rPr>
          <w:t>Зелёный – для безопасной дозы</w:t>
        </w:r>
      </w:ins>
    </w:p>
    <w:p w:rsidR="001314E6" w:rsidRDefault="001314E6">
      <w:pPr>
        <w:pStyle w:val="a4"/>
        <w:numPr>
          <w:ilvl w:val="0"/>
          <w:numId w:val="10"/>
        </w:numPr>
        <w:spacing w:after="0" w:line="360" w:lineRule="auto"/>
        <w:ind w:left="1134" w:hanging="567"/>
        <w:jc w:val="both"/>
        <w:rPr>
          <w:ins w:id="157" w:author="\" w:date="2017-04-28T10:37:00Z"/>
          <w:rFonts w:ascii="Times New Roman" w:eastAsia="Times New Roman" w:hAnsi="Times New Roman" w:cs="Times New Roman"/>
          <w:sz w:val="28"/>
          <w:szCs w:val="28"/>
          <w:lang w:eastAsia="ru-RU"/>
        </w:rPr>
        <w:pPrChange w:id="158" w:author="\" w:date="2017-04-28T10:37:00Z">
          <w:pPr>
            <w:spacing w:line="360" w:lineRule="auto"/>
            <w:ind w:firstLine="708"/>
            <w:jc w:val="both"/>
          </w:pPr>
        </w:pPrChange>
      </w:pPr>
      <w:ins w:id="159" w:author="\" w:date="2017-04-28T10:37:00Z">
        <w:r>
          <w:rPr>
            <w:rFonts w:ascii="Times New Roman" w:eastAsia="Times New Roman" w:hAnsi="Times New Roman" w:cs="Times New Roman"/>
            <w:sz w:val="28"/>
            <w:szCs w:val="28"/>
            <w:lang w:eastAsia="ru-RU"/>
          </w:rPr>
          <w:t>Желтый – для средней дозы</w:t>
        </w:r>
      </w:ins>
    </w:p>
    <w:p w:rsidR="001314E6" w:rsidRDefault="001314E6">
      <w:pPr>
        <w:pStyle w:val="a4"/>
        <w:numPr>
          <w:ilvl w:val="0"/>
          <w:numId w:val="10"/>
        </w:numPr>
        <w:spacing w:after="0" w:line="360" w:lineRule="auto"/>
        <w:ind w:left="1134" w:hanging="567"/>
        <w:jc w:val="both"/>
        <w:rPr>
          <w:ins w:id="160" w:author="\" w:date="2017-04-28T10:37:00Z"/>
          <w:rFonts w:ascii="Times New Roman" w:eastAsia="Times New Roman" w:hAnsi="Times New Roman" w:cs="Times New Roman"/>
          <w:sz w:val="28"/>
          <w:szCs w:val="28"/>
          <w:lang w:eastAsia="ru-RU"/>
        </w:rPr>
        <w:pPrChange w:id="161" w:author="\" w:date="2017-04-28T10:37:00Z">
          <w:pPr>
            <w:spacing w:line="360" w:lineRule="auto"/>
            <w:ind w:firstLine="708"/>
            <w:jc w:val="both"/>
          </w:pPr>
        </w:pPrChange>
      </w:pPr>
      <w:ins w:id="162" w:author="\" w:date="2017-04-28T10:37:00Z">
        <w:r>
          <w:rPr>
            <w:rFonts w:ascii="Times New Roman" w:eastAsia="Times New Roman" w:hAnsi="Times New Roman" w:cs="Times New Roman"/>
            <w:sz w:val="28"/>
            <w:szCs w:val="28"/>
            <w:lang w:eastAsia="ru-RU"/>
          </w:rPr>
          <w:t>Красный – для высокой дозы</w:t>
        </w:r>
      </w:ins>
    </w:p>
    <w:p w:rsidR="00744A56" w:rsidRPr="009D5E44" w:rsidRDefault="00744A56">
      <w:pPr>
        <w:pStyle w:val="a4"/>
        <w:spacing w:after="0" w:line="360" w:lineRule="auto"/>
        <w:ind w:left="1134"/>
        <w:jc w:val="both"/>
        <w:rPr>
          <w:rFonts w:ascii="Times New Roman" w:eastAsia="Times New Roman" w:hAnsi="Times New Roman" w:cs="Times New Roman"/>
          <w:sz w:val="28"/>
          <w:szCs w:val="28"/>
          <w:lang w:eastAsia="ru-RU"/>
        </w:rPr>
        <w:pPrChange w:id="163" w:author="\" w:date="2017-04-28T10:37:00Z">
          <w:pPr>
            <w:spacing w:line="360" w:lineRule="auto"/>
            <w:ind w:firstLine="708"/>
            <w:jc w:val="both"/>
          </w:pPr>
        </w:pPrChange>
      </w:pPr>
      <w:del w:id="164" w:author="\" w:date="2017-04-28T10:30:00Z">
        <w:r w:rsidRPr="009D5E44" w:rsidDel="0009158B">
          <w:rPr>
            <w:rFonts w:ascii="Times New Roman" w:eastAsia="Times New Roman" w:hAnsi="Times New Roman" w:cs="Times New Roman"/>
            <w:sz w:val="28"/>
            <w:szCs w:val="28"/>
            <w:lang w:eastAsia="ru-RU"/>
          </w:rPr>
          <w:delText xml:space="preserve">показания счётчика Гейгера,  преобразовывать их </w:delText>
        </w:r>
        <w:r w:rsidR="007B183E" w:rsidRPr="009D5E44" w:rsidDel="0009158B">
          <w:rPr>
            <w:rFonts w:ascii="Times New Roman" w:eastAsia="Times New Roman" w:hAnsi="Times New Roman" w:cs="Times New Roman"/>
            <w:sz w:val="28"/>
            <w:szCs w:val="28"/>
            <w:lang w:eastAsia="ru-RU"/>
          </w:rPr>
          <w:delText>в звуковые сигналы</w:delText>
        </w:r>
        <w:r w:rsidRPr="009D5E44" w:rsidDel="0009158B">
          <w:rPr>
            <w:rFonts w:ascii="Times New Roman" w:eastAsia="Times New Roman" w:hAnsi="Times New Roman" w:cs="Times New Roman"/>
            <w:sz w:val="28"/>
            <w:szCs w:val="28"/>
            <w:lang w:eastAsia="ru-RU"/>
          </w:rPr>
          <w:delText xml:space="preserve">. </w:delText>
        </w:r>
        <w:r w:rsidR="00886D8B" w:rsidRPr="009D5E44" w:rsidDel="0009158B">
          <w:rPr>
            <w:rFonts w:ascii="Times New Roman" w:eastAsia="Times New Roman" w:hAnsi="Times New Roman" w:cs="Times New Roman"/>
            <w:sz w:val="28"/>
            <w:szCs w:val="28"/>
            <w:lang w:eastAsia="ru-RU"/>
          </w:rPr>
          <w:delText xml:space="preserve">Чем выше будет радиационный фон, тем более часто будет дозиметр издавать звук: </w:delText>
        </w:r>
      </w:del>
    </w:p>
    <w:p w:rsidR="00744A56" w:rsidRPr="009D5E44" w:rsidRDefault="00744A56">
      <w:pPr>
        <w:pStyle w:val="a4"/>
        <w:numPr>
          <w:ilvl w:val="2"/>
          <w:numId w:val="12"/>
        </w:numPr>
        <w:spacing w:after="0" w:line="360" w:lineRule="auto"/>
        <w:ind w:left="426" w:hanging="429"/>
        <w:jc w:val="center"/>
        <w:rPr>
          <w:rFonts w:ascii="Times New Roman" w:eastAsia="Times New Roman" w:hAnsi="Times New Roman" w:cs="Times New Roman"/>
          <w:sz w:val="28"/>
          <w:szCs w:val="28"/>
          <w:lang w:eastAsia="ru-RU"/>
        </w:rPr>
        <w:pPrChange w:id="165" w:author="\" w:date="2017-04-27T17:24:00Z">
          <w:pPr>
            <w:pStyle w:val="a4"/>
            <w:numPr>
              <w:ilvl w:val="2"/>
              <w:numId w:val="2"/>
            </w:numPr>
            <w:spacing w:line="360" w:lineRule="auto"/>
            <w:ind w:left="2130" w:hanging="720"/>
            <w:jc w:val="both"/>
          </w:pPr>
        </w:pPrChange>
      </w:pPr>
      <w:r w:rsidRPr="009D5E44">
        <w:rPr>
          <w:rFonts w:ascii="Times New Roman" w:eastAsia="Times New Roman" w:hAnsi="Times New Roman" w:cs="Times New Roman"/>
          <w:sz w:val="28"/>
          <w:szCs w:val="28"/>
          <w:lang w:eastAsia="ru-RU"/>
        </w:rPr>
        <w:t>Требования к надежности</w:t>
      </w:r>
    </w:p>
    <w:p w:rsidR="00744A56" w:rsidRPr="009D5E44" w:rsidRDefault="00744A56">
      <w:pPr>
        <w:pStyle w:val="a4"/>
        <w:numPr>
          <w:ilvl w:val="0"/>
          <w:numId w:val="10"/>
        </w:numPr>
        <w:spacing w:after="0" w:line="360" w:lineRule="auto"/>
        <w:ind w:left="1134" w:hanging="567"/>
        <w:jc w:val="both"/>
        <w:rPr>
          <w:rFonts w:ascii="Times New Roman" w:eastAsia="Times New Roman" w:hAnsi="Times New Roman" w:cs="Times New Roman"/>
          <w:sz w:val="28"/>
          <w:szCs w:val="28"/>
          <w:lang w:eastAsia="ru-RU"/>
        </w:rPr>
        <w:pPrChange w:id="166" w:author="\" w:date="2017-04-28T10:25:00Z">
          <w:pPr>
            <w:pStyle w:val="a4"/>
            <w:numPr>
              <w:numId w:val="5"/>
            </w:numPr>
            <w:spacing w:line="360" w:lineRule="auto"/>
            <w:ind w:left="567" w:hanging="360"/>
            <w:jc w:val="both"/>
          </w:pPr>
        </w:pPrChange>
      </w:pPr>
      <w:r w:rsidRPr="009D5E44">
        <w:rPr>
          <w:rFonts w:ascii="Times New Roman" w:eastAsia="Times New Roman" w:hAnsi="Times New Roman" w:cs="Times New Roman"/>
          <w:sz w:val="28"/>
          <w:szCs w:val="28"/>
          <w:lang w:eastAsia="ru-RU"/>
        </w:rPr>
        <w:t>Устройство должно давать корректные показания</w:t>
      </w:r>
    </w:p>
    <w:p w:rsidR="00744A56" w:rsidRPr="009D5E44" w:rsidDel="0009158B" w:rsidRDefault="00744A56">
      <w:pPr>
        <w:pStyle w:val="a4"/>
        <w:numPr>
          <w:ilvl w:val="0"/>
          <w:numId w:val="10"/>
        </w:numPr>
        <w:spacing w:after="0" w:line="360" w:lineRule="auto"/>
        <w:ind w:left="1134" w:hanging="567"/>
        <w:jc w:val="both"/>
        <w:rPr>
          <w:del w:id="167" w:author="\" w:date="2017-04-28T10:29:00Z"/>
          <w:rFonts w:ascii="Times New Roman" w:eastAsia="Times New Roman" w:hAnsi="Times New Roman" w:cs="Times New Roman"/>
          <w:sz w:val="28"/>
          <w:szCs w:val="28"/>
          <w:lang w:eastAsia="ru-RU"/>
        </w:rPr>
        <w:pPrChange w:id="168" w:author="\" w:date="2017-04-28T10:25:00Z">
          <w:pPr>
            <w:pStyle w:val="a4"/>
            <w:numPr>
              <w:numId w:val="5"/>
            </w:numPr>
            <w:spacing w:line="360" w:lineRule="auto"/>
            <w:ind w:left="567" w:hanging="360"/>
            <w:jc w:val="both"/>
          </w:pPr>
        </w:pPrChange>
      </w:pPr>
      <w:del w:id="169" w:author="\" w:date="2017-04-28T10:29:00Z">
        <w:r w:rsidRPr="009D5E44" w:rsidDel="0009158B">
          <w:rPr>
            <w:rFonts w:ascii="Times New Roman" w:eastAsia="Times New Roman" w:hAnsi="Times New Roman" w:cs="Times New Roman"/>
            <w:sz w:val="28"/>
            <w:szCs w:val="28"/>
            <w:lang w:eastAsia="ru-RU"/>
          </w:rPr>
          <w:delText xml:space="preserve">Входная и выходная информация должны соответствовать </w:delText>
        </w:r>
      </w:del>
      <w:del w:id="170" w:author="\" w:date="2017-04-28T10:27:00Z">
        <w:r w:rsidRPr="009D5E44" w:rsidDel="0009158B">
          <w:rPr>
            <w:rFonts w:ascii="Times New Roman" w:eastAsia="Times New Roman" w:hAnsi="Times New Roman" w:cs="Times New Roman"/>
            <w:sz w:val="28"/>
            <w:szCs w:val="28"/>
            <w:lang w:eastAsia="ru-RU"/>
          </w:rPr>
          <w:delText>прогнозам</w:delText>
        </w:r>
      </w:del>
    </w:p>
    <w:p w:rsidR="00744A56" w:rsidRPr="009D5E44" w:rsidRDefault="00744A56">
      <w:pPr>
        <w:pStyle w:val="a4"/>
        <w:numPr>
          <w:ilvl w:val="0"/>
          <w:numId w:val="10"/>
        </w:numPr>
        <w:spacing w:after="0" w:line="360" w:lineRule="auto"/>
        <w:ind w:left="1134" w:hanging="567"/>
        <w:jc w:val="both"/>
        <w:rPr>
          <w:rFonts w:ascii="Times New Roman" w:eastAsia="Times New Roman" w:hAnsi="Times New Roman" w:cs="Times New Roman"/>
          <w:sz w:val="28"/>
          <w:szCs w:val="28"/>
          <w:lang w:eastAsia="ru-RU"/>
        </w:rPr>
        <w:pPrChange w:id="171" w:author="\" w:date="2017-04-28T10:25:00Z">
          <w:pPr>
            <w:pStyle w:val="a4"/>
            <w:numPr>
              <w:numId w:val="5"/>
            </w:numPr>
            <w:spacing w:line="360" w:lineRule="auto"/>
            <w:ind w:left="567" w:hanging="360"/>
            <w:jc w:val="both"/>
          </w:pPr>
        </w:pPrChange>
      </w:pPr>
      <w:r w:rsidRPr="009D5E44">
        <w:rPr>
          <w:rFonts w:ascii="Times New Roman" w:eastAsia="Times New Roman" w:hAnsi="Times New Roman" w:cs="Times New Roman"/>
          <w:sz w:val="28"/>
          <w:szCs w:val="28"/>
          <w:lang w:eastAsia="ru-RU"/>
        </w:rPr>
        <w:t xml:space="preserve">Время восстановления в случае отказа устройства не должно превышать десяти секунд </w:t>
      </w:r>
    </w:p>
    <w:p w:rsidR="00744A56" w:rsidRDefault="00744A56">
      <w:pPr>
        <w:pStyle w:val="a4"/>
        <w:spacing w:after="0" w:line="360" w:lineRule="auto"/>
        <w:ind w:left="1065"/>
        <w:jc w:val="both"/>
        <w:rPr>
          <w:rFonts w:ascii="Times New Roman" w:eastAsia="Times New Roman" w:hAnsi="Times New Roman" w:cs="Times New Roman"/>
          <w:sz w:val="28"/>
          <w:szCs w:val="28"/>
          <w:lang w:eastAsia="ru-RU"/>
        </w:rPr>
        <w:pPrChange w:id="172"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73" w:author="\" w:date="2017-04-27T17:31:00Z"/>
          <w:rFonts w:ascii="Times New Roman" w:eastAsia="Times New Roman" w:hAnsi="Times New Roman" w:cs="Times New Roman"/>
          <w:sz w:val="28"/>
          <w:szCs w:val="28"/>
          <w:lang w:eastAsia="ru-RU"/>
        </w:rPr>
        <w:pPrChange w:id="174"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75" w:author="\" w:date="2017-04-27T17:31:00Z"/>
          <w:rFonts w:ascii="Times New Roman" w:eastAsia="Times New Roman" w:hAnsi="Times New Roman" w:cs="Times New Roman"/>
          <w:sz w:val="28"/>
          <w:szCs w:val="28"/>
          <w:lang w:eastAsia="ru-RU"/>
        </w:rPr>
        <w:pPrChange w:id="176"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77" w:author="\" w:date="2017-04-27T17:31:00Z"/>
          <w:rFonts w:ascii="Times New Roman" w:eastAsia="Times New Roman" w:hAnsi="Times New Roman" w:cs="Times New Roman"/>
          <w:sz w:val="28"/>
          <w:szCs w:val="28"/>
          <w:lang w:eastAsia="ru-RU"/>
        </w:rPr>
        <w:pPrChange w:id="178"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79" w:author="\" w:date="2017-04-27T17:31:00Z"/>
          <w:rFonts w:ascii="Times New Roman" w:eastAsia="Times New Roman" w:hAnsi="Times New Roman" w:cs="Times New Roman"/>
          <w:sz w:val="28"/>
          <w:szCs w:val="28"/>
          <w:lang w:eastAsia="ru-RU"/>
        </w:rPr>
        <w:pPrChange w:id="180"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81" w:author="\" w:date="2017-04-27T17:31:00Z"/>
          <w:rFonts w:ascii="Times New Roman" w:eastAsia="Times New Roman" w:hAnsi="Times New Roman" w:cs="Times New Roman"/>
          <w:sz w:val="28"/>
          <w:szCs w:val="28"/>
          <w:lang w:eastAsia="ru-RU"/>
        </w:rPr>
        <w:pPrChange w:id="182"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83" w:author="\" w:date="2017-04-27T17:31:00Z"/>
          <w:rFonts w:ascii="Times New Roman" w:eastAsia="Times New Roman" w:hAnsi="Times New Roman" w:cs="Times New Roman"/>
          <w:sz w:val="28"/>
          <w:szCs w:val="28"/>
          <w:lang w:eastAsia="ru-RU"/>
        </w:rPr>
        <w:pPrChange w:id="184"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85" w:author="\" w:date="2017-04-27T17:31:00Z"/>
          <w:rFonts w:ascii="Times New Roman" w:eastAsia="Times New Roman" w:hAnsi="Times New Roman" w:cs="Times New Roman"/>
          <w:sz w:val="28"/>
          <w:szCs w:val="28"/>
          <w:lang w:eastAsia="ru-RU"/>
        </w:rPr>
        <w:pPrChange w:id="186"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87" w:author="\" w:date="2017-04-27T17:31:00Z"/>
          <w:rFonts w:ascii="Times New Roman" w:eastAsia="Times New Roman" w:hAnsi="Times New Roman" w:cs="Times New Roman"/>
          <w:sz w:val="28"/>
          <w:szCs w:val="28"/>
          <w:lang w:eastAsia="ru-RU"/>
        </w:rPr>
        <w:pPrChange w:id="188"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89" w:author="\" w:date="2017-04-27T17:31:00Z"/>
          <w:rFonts w:ascii="Times New Roman" w:eastAsia="Times New Roman" w:hAnsi="Times New Roman" w:cs="Times New Roman"/>
          <w:sz w:val="28"/>
          <w:szCs w:val="28"/>
          <w:lang w:eastAsia="ru-RU"/>
        </w:rPr>
        <w:pPrChange w:id="190"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91" w:author="\" w:date="2017-04-27T17:31:00Z"/>
          <w:rFonts w:ascii="Times New Roman" w:eastAsia="Times New Roman" w:hAnsi="Times New Roman" w:cs="Times New Roman"/>
          <w:sz w:val="28"/>
          <w:szCs w:val="28"/>
          <w:lang w:eastAsia="ru-RU"/>
        </w:rPr>
        <w:pPrChange w:id="192"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93" w:author="\" w:date="2017-04-27T17:31:00Z"/>
          <w:rFonts w:ascii="Times New Roman" w:eastAsia="Times New Roman" w:hAnsi="Times New Roman" w:cs="Times New Roman"/>
          <w:sz w:val="28"/>
          <w:szCs w:val="28"/>
          <w:lang w:eastAsia="ru-RU"/>
        </w:rPr>
        <w:pPrChange w:id="194"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95" w:author="\" w:date="2017-04-27T17:31:00Z"/>
          <w:rFonts w:ascii="Times New Roman" w:eastAsia="Times New Roman" w:hAnsi="Times New Roman" w:cs="Times New Roman"/>
          <w:sz w:val="28"/>
          <w:szCs w:val="28"/>
          <w:lang w:eastAsia="ru-RU"/>
        </w:rPr>
        <w:pPrChange w:id="196"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97" w:author="\" w:date="2017-04-27T17:31:00Z"/>
          <w:rFonts w:ascii="Times New Roman" w:eastAsia="Times New Roman" w:hAnsi="Times New Roman" w:cs="Times New Roman"/>
          <w:sz w:val="28"/>
          <w:szCs w:val="28"/>
          <w:lang w:eastAsia="ru-RU"/>
        </w:rPr>
        <w:pPrChange w:id="198"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199" w:author="\" w:date="2017-04-27T17:31:00Z"/>
          <w:rFonts w:ascii="Times New Roman" w:eastAsia="Times New Roman" w:hAnsi="Times New Roman" w:cs="Times New Roman"/>
          <w:sz w:val="28"/>
          <w:szCs w:val="28"/>
          <w:lang w:eastAsia="ru-RU"/>
        </w:rPr>
        <w:pPrChange w:id="200"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01" w:author="\" w:date="2017-04-27T17:31:00Z"/>
          <w:rFonts w:ascii="Times New Roman" w:eastAsia="Times New Roman" w:hAnsi="Times New Roman" w:cs="Times New Roman"/>
          <w:sz w:val="28"/>
          <w:szCs w:val="28"/>
          <w:lang w:eastAsia="ru-RU"/>
        </w:rPr>
        <w:pPrChange w:id="202"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03" w:author="\" w:date="2017-04-27T17:31:00Z"/>
          <w:rFonts w:ascii="Times New Roman" w:eastAsia="Times New Roman" w:hAnsi="Times New Roman" w:cs="Times New Roman"/>
          <w:sz w:val="28"/>
          <w:szCs w:val="28"/>
          <w:lang w:eastAsia="ru-RU"/>
        </w:rPr>
        <w:pPrChange w:id="204"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05" w:author="\" w:date="2017-04-27T17:31:00Z"/>
          <w:rFonts w:ascii="Times New Roman" w:eastAsia="Times New Roman" w:hAnsi="Times New Roman" w:cs="Times New Roman"/>
          <w:sz w:val="28"/>
          <w:szCs w:val="28"/>
          <w:lang w:eastAsia="ru-RU"/>
        </w:rPr>
        <w:pPrChange w:id="206"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07" w:author="\" w:date="2017-04-27T17:31:00Z"/>
          <w:rFonts w:ascii="Times New Roman" w:eastAsia="Times New Roman" w:hAnsi="Times New Roman" w:cs="Times New Roman"/>
          <w:sz w:val="28"/>
          <w:szCs w:val="28"/>
          <w:lang w:eastAsia="ru-RU"/>
        </w:rPr>
        <w:pPrChange w:id="208"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09" w:author="\" w:date="2017-04-27T17:31:00Z"/>
          <w:rFonts w:ascii="Times New Roman" w:eastAsia="Times New Roman" w:hAnsi="Times New Roman" w:cs="Times New Roman"/>
          <w:sz w:val="28"/>
          <w:szCs w:val="28"/>
          <w:lang w:eastAsia="ru-RU"/>
        </w:rPr>
        <w:pPrChange w:id="210"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11" w:author="\" w:date="2017-04-27T17:31:00Z"/>
          <w:rFonts w:ascii="Times New Roman" w:eastAsia="Times New Roman" w:hAnsi="Times New Roman" w:cs="Times New Roman"/>
          <w:sz w:val="28"/>
          <w:szCs w:val="28"/>
          <w:lang w:eastAsia="ru-RU"/>
        </w:rPr>
        <w:pPrChange w:id="212"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13" w:author="\" w:date="2017-04-27T17:31:00Z"/>
          <w:rFonts w:ascii="Times New Roman" w:eastAsia="Times New Roman" w:hAnsi="Times New Roman" w:cs="Times New Roman"/>
          <w:sz w:val="28"/>
          <w:szCs w:val="28"/>
          <w:lang w:eastAsia="ru-RU"/>
        </w:rPr>
        <w:pPrChange w:id="214"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15" w:author="\" w:date="2017-04-27T17:31:00Z"/>
          <w:rFonts w:ascii="Times New Roman" w:eastAsia="Times New Roman" w:hAnsi="Times New Roman" w:cs="Times New Roman"/>
          <w:sz w:val="28"/>
          <w:szCs w:val="28"/>
          <w:lang w:eastAsia="ru-RU"/>
        </w:rPr>
        <w:pPrChange w:id="216"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17" w:author="\" w:date="2017-04-27T17:31:00Z"/>
          <w:rFonts w:ascii="Times New Roman" w:eastAsia="Times New Roman" w:hAnsi="Times New Roman" w:cs="Times New Roman"/>
          <w:sz w:val="28"/>
          <w:szCs w:val="28"/>
          <w:lang w:eastAsia="ru-RU"/>
        </w:rPr>
        <w:pPrChange w:id="218" w:author="\" w:date="2017-04-27T17:24:00Z">
          <w:pPr>
            <w:pStyle w:val="a4"/>
            <w:spacing w:line="360" w:lineRule="auto"/>
            <w:ind w:left="1065"/>
            <w:jc w:val="both"/>
          </w:pPr>
        </w:pPrChange>
      </w:pPr>
    </w:p>
    <w:p w:rsidR="009D5E44" w:rsidDel="002774D4" w:rsidRDefault="009D5E44">
      <w:pPr>
        <w:pStyle w:val="a4"/>
        <w:spacing w:after="0" w:line="360" w:lineRule="auto"/>
        <w:ind w:left="1065"/>
        <w:jc w:val="both"/>
        <w:rPr>
          <w:del w:id="219" w:author="\" w:date="2017-04-27T17:31:00Z"/>
          <w:rFonts w:ascii="Times New Roman" w:eastAsia="Times New Roman" w:hAnsi="Times New Roman" w:cs="Times New Roman"/>
          <w:sz w:val="28"/>
          <w:szCs w:val="28"/>
          <w:lang w:eastAsia="ru-RU"/>
        </w:rPr>
        <w:pPrChange w:id="220" w:author="\" w:date="2017-04-27T17:24:00Z">
          <w:pPr>
            <w:pStyle w:val="a4"/>
            <w:spacing w:line="360" w:lineRule="auto"/>
            <w:ind w:left="1065"/>
            <w:jc w:val="both"/>
          </w:pPr>
        </w:pPrChange>
      </w:pPr>
    </w:p>
    <w:p w:rsidR="009D5E44" w:rsidRDefault="009D5E44">
      <w:pPr>
        <w:pStyle w:val="a4"/>
        <w:spacing w:after="0" w:line="360" w:lineRule="auto"/>
        <w:ind w:left="1065"/>
        <w:jc w:val="both"/>
        <w:rPr>
          <w:rFonts w:ascii="Times New Roman" w:eastAsia="Times New Roman" w:hAnsi="Times New Roman" w:cs="Times New Roman"/>
          <w:sz w:val="28"/>
          <w:szCs w:val="28"/>
          <w:lang w:eastAsia="ru-RU"/>
        </w:rPr>
        <w:pPrChange w:id="221" w:author="\" w:date="2017-04-27T17:24:00Z">
          <w:pPr>
            <w:pStyle w:val="a4"/>
            <w:spacing w:line="360" w:lineRule="auto"/>
            <w:ind w:left="1065"/>
            <w:jc w:val="both"/>
          </w:pPr>
        </w:pPrChange>
      </w:pPr>
    </w:p>
    <w:p w:rsidR="009D5E44" w:rsidRDefault="009D5E44">
      <w:pPr>
        <w:pStyle w:val="a4"/>
        <w:spacing w:after="0" w:line="360" w:lineRule="auto"/>
        <w:ind w:left="1065"/>
        <w:jc w:val="both"/>
        <w:rPr>
          <w:rFonts w:ascii="Times New Roman" w:eastAsia="Times New Roman" w:hAnsi="Times New Roman" w:cs="Times New Roman"/>
          <w:sz w:val="28"/>
          <w:szCs w:val="28"/>
          <w:lang w:eastAsia="ru-RU"/>
        </w:rPr>
        <w:pPrChange w:id="222" w:author="\" w:date="2017-04-27T17:24:00Z">
          <w:pPr>
            <w:pStyle w:val="a4"/>
            <w:spacing w:line="360" w:lineRule="auto"/>
            <w:ind w:left="1065"/>
            <w:jc w:val="both"/>
          </w:pPr>
        </w:pPrChange>
      </w:pPr>
    </w:p>
    <w:p w:rsidR="009D5E44" w:rsidRPr="009D5E44" w:rsidRDefault="009D5E44">
      <w:pPr>
        <w:pStyle w:val="a4"/>
        <w:spacing w:after="0" w:line="360" w:lineRule="auto"/>
        <w:ind w:left="1065"/>
        <w:jc w:val="both"/>
        <w:rPr>
          <w:rFonts w:ascii="Times New Roman" w:eastAsia="Times New Roman" w:hAnsi="Times New Roman" w:cs="Times New Roman"/>
          <w:sz w:val="28"/>
          <w:szCs w:val="28"/>
          <w:lang w:eastAsia="ru-RU"/>
        </w:rPr>
        <w:pPrChange w:id="223" w:author="\" w:date="2017-04-27T17:24:00Z">
          <w:pPr>
            <w:pStyle w:val="a4"/>
            <w:spacing w:line="360" w:lineRule="auto"/>
            <w:ind w:left="1065"/>
            <w:jc w:val="both"/>
          </w:pPr>
        </w:pPrChange>
      </w:pPr>
    </w:p>
    <w:p w:rsidR="002774D4" w:rsidRDefault="002774D4">
      <w:pPr>
        <w:rPr>
          <w:ins w:id="224" w:author="\" w:date="2017-04-27T17:31:00Z"/>
          <w:rFonts w:ascii="Times New Roman" w:eastAsia="Times New Roman" w:hAnsi="Times New Roman" w:cs="Times New Roman"/>
          <w:sz w:val="28"/>
          <w:szCs w:val="28"/>
          <w:lang w:eastAsia="ru-RU"/>
        </w:rPr>
      </w:pPr>
      <w:ins w:id="225" w:author="\" w:date="2017-04-27T17:31:00Z">
        <w:r>
          <w:rPr>
            <w:rFonts w:ascii="Times New Roman" w:eastAsia="Times New Roman" w:hAnsi="Times New Roman" w:cs="Times New Roman"/>
            <w:sz w:val="28"/>
            <w:szCs w:val="28"/>
            <w:lang w:eastAsia="ru-RU"/>
          </w:rPr>
          <w:br w:type="page"/>
        </w:r>
      </w:ins>
    </w:p>
    <w:p w:rsidR="00744A56" w:rsidRPr="009D5E44" w:rsidRDefault="009D5E44">
      <w:pPr>
        <w:pStyle w:val="a4"/>
        <w:numPr>
          <w:ilvl w:val="0"/>
          <w:numId w:val="12"/>
        </w:numPr>
        <w:spacing w:after="0" w:line="360" w:lineRule="auto"/>
        <w:jc w:val="center"/>
        <w:rPr>
          <w:rFonts w:ascii="Times New Roman" w:eastAsia="Times New Roman" w:hAnsi="Times New Roman" w:cs="Times New Roman"/>
          <w:sz w:val="28"/>
          <w:szCs w:val="28"/>
          <w:lang w:eastAsia="ru-RU"/>
        </w:rPr>
        <w:pPrChange w:id="226" w:author="\" w:date="2017-04-27T17:31:00Z">
          <w:pPr>
            <w:pStyle w:val="a4"/>
            <w:spacing w:line="360" w:lineRule="auto"/>
            <w:ind w:left="360"/>
            <w:jc w:val="center"/>
          </w:pPr>
        </w:pPrChange>
      </w:pPr>
      <w:r>
        <w:rPr>
          <w:rFonts w:ascii="Times New Roman" w:eastAsia="Times New Roman" w:hAnsi="Times New Roman" w:cs="Times New Roman"/>
          <w:sz w:val="28"/>
          <w:szCs w:val="28"/>
          <w:lang w:eastAsia="ru-RU"/>
        </w:rPr>
        <w:lastRenderedPageBreak/>
        <w:t>СПЕЦИАЛЬНАЯ ЧАСТЬ</w:t>
      </w:r>
    </w:p>
    <w:p w:rsidR="00081981" w:rsidRPr="00081981" w:rsidRDefault="00081981">
      <w:pPr>
        <w:pStyle w:val="a4"/>
        <w:numPr>
          <w:ilvl w:val="0"/>
          <w:numId w:val="11"/>
        </w:numPr>
        <w:spacing w:after="0" w:line="360" w:lineRule="auto"/>
        <w:jc w:val="both"/>
        <w:rPr>
          <w:rFonts w:ascii="Times New Roman" w:eastAsia="Times New Roman" w:hAnsi="Times New Roman" w:cs="Times New Roman"/>
          <w:vanish/>
          <w:sz w:val="28"/>
          <w:szCs w:val="28"/>
          <w:lang w:eastAsia="ru-RU"/>
        </w:rPr>
        <w:pPrChange w:id="227" w:author="\" w:date="2017-04-27T17:24:00Z">
          <w:pPr>
            <w:pStyle w:val="a4"/>
            <w:numPr>
              <w:numId w:val="11"/>
            </w:numPr>
            <w:spacing w:line="360" w:lineRule="auto"/>
            <w:ind w:left="360" w:hanging="360"/>
            <w:jc w:val="both"/>
          </w:pPr>
        </w:pPrChange>
      </w:pPr>
    </w:p>
    <w:p w:rsidR="00081981" w:rsidRPr="00081981" w:rsidRDefault="00081981">
      <w:pPr>
        <w:pStyle w:val="a4"/>
        <w:numPr>
          <w:ilvl w:val="0"/>
          <w:numId w:val="11"/>
        </w:numPr>
        <w:spacing w:after="0" w:line="360" w:lineRule="auto"/>
        <w:jc w:val="both"/>
        <w:rPr>
          <w:rFonts w:ascii="Times New Roman" w:eastAsia="Times New Roman" w:hAnsi="Times New Roman" w:cs="Times New Roman"/>
          <w:vanish/>
          <w:sz w:val="28"/>
          <w:szCs w:val="28"/>
          <w:lang w:eastAsia="ru-RU"/>
        </w:rPr>
        <w:pPrChange w:id="228" w:author="\" w:date="2017-04-27T17:24:00Z">
          <w:pPr>
            <w:pStyle w:val="a4"/>
            <w:numPr>
              <w:numId w:val="11"/>
            </w:numPr>
            <w:spacing w:line="360" w:lineRule="auto"/>
            <w:ind w:left="360" w:hanging="360"/>
            <w:jc w:val="both"/>
          </w:pPr>
        </w:pPrChange>
      </w:pPr>
    </w:p>
    <w:p w:rsidR="002F1E99" w:rsidRPr="009D5E44" w:rsidDel="002F1E99" w:rsidRDefault="00744A56" w:rsidP="002F1E99">
      <w:pPr>
        <w:pStyle w:val="a4"/>
        <w:spacing w:after="0" w:line="360" w:lineRule="auto"/>
        <w:ind w:left="1065"/>
        <w:jc w:val="both"/>
        <w:rPr>
          <w:del w:id="229" w:author="\" w:date="2017-04-29T09:55:00Z"/>
          <w:rFonts w:ascii="Times New Roman" w:eastAsia="Times New Roman" w:hAnsi="Times New Roman" w:cs="Times New Roman"/>
          <w:sz w:val="28"/>
          <w:szCs w:val="28"/>
          <w:lang w:eastAsia="ru-RU"/>
        </w:rPr>
        <w:pPrChange w:id="230" w:author="\" w:date="2017-04-29T09:54:00Z">
          <w:pPr>
            <w:pStyle w:val="a4"/>
            <w:numPr>
              <w:ilvl w:val="1"/>
              <w:numId w:val="11"/>
            </w:numPr>
            <w:spacing w:line="360" w:lineRule="auto"/>
            <w:ind w:left="1065" w:hanging="360"/>
            <w:jc w:val="both"/>
          </w:pPr>
        </w:pPrChange>
      </w:pPr>
      <w:del w:id="231" w:author="\" w:date="2017-04-29T09:55:00Z">
        <w:r w:rsidRPr="009D5E44" w:rsidDel="002F1E99">
          <w:rPr>
            <w:rFonts w:ascii="Times New Roman" w:eastAsia="Times New Roman" w:hAnsi="Times New Roman" w:cs="Times New Roman"/>
            <w:sz w:val="28"/>
            <w:szCs w:val="28"/>
            <w:lang w:eastAsia="ru-RU"/>
          </w:rPr>
          <w:delText>Разработка логической схемы устройства</w:delText>
        </w:r>
      </w:del>
    </w:p>
    <w:p w:rsidR="00BC37BE" w:rsidRPr="009D5E44" w:rsidDel="001314E6" w:rsidRDefault="00BC37BE">
      <w:pPr>
        <w:spacing w:after="0" w:line="360" w:lineRule="auto"/>
        <w:jc w:val="both"/>
        <w:rPr>
          <w:del w:id="232" w:author="\" w:date="2017-04-28T10:38:00Z"/>
          <w:rFonts w:ascii="Times New Roman" w:eastAsia="Times New Roman" w:hAnsi="Times New Roman" w:cs="Times New Roman"/>
          <w:sz w:val="28"/>
          <w:szCs w:val="28"/>
          <w:lang w:eastAsia="ru-RU"/>
        </w:rPr>
        <w:pPrChange w:id="233" w:author="\" w:date="2017-04-27T17:24:00Z">
          <w:pPr>
            <w:spacing w:line="360" w:lineRule="auto"/>
            <w:jc w:val="both"/>
          </w:pPr>
        </w:pPrChange>
      </w:pPr>
      <w:del w:id="234" w:author="\" w:date="2017-04-28T10:38:00Z">
        <w:r w:rsidRPr="009D5E44" w:rsidDel="001314E6">
          <w:rPr>
            <w:rFonts w:ascii="Times New Roman" w:eastAsia="Times New Roman" w:hAnsi="Times New Roman" w:cs="Times New Roman"/>
            <w:sz w:val="28"/>
            <w:szCs w:val="28"/>
            <w:lang w:eastAsia="ru-RU"/>
          </w:rPr>
          <w:delText>Схему дозиметра для упрощения проектирования я разделил на функциональные блоки:</w:delText>
        </w:r>
      </w:del>
    </w:p>
    <w:p w:rsidR="00E37C7B" w:rsidRPr="009D5E44" w:rsidDel="001314E6" w:rsidRDefault="00BC37BE">
      <w:pPr>
        <w:pStyle w:val="a4"/>
        <w:numPr>
          <w:ilvl w:val="0"/>
          <w:numId w:val="10"/>
        </w:numPr>
        <w:spacing w:after="0" w:line="360" w:lineRule="auto"/>
        <w:ind w:left="1134" w:hanging="567"/>
        <w:jc w:val="both"/>
        <w:rPr>
          <w:del w:id="235" w:author="\" w:date="2017-04-28T10:38:00Z"/>
          <w:rFonts w:ascii="Times New Roman" w:eastAsia="Times New Roman" w:hAnsi="Times New Roman" w:cs="Times New Roman"/>
          <w:sz w:val="28"/>
          <w:szCs w:val="28"/>
          <w:lang w:eastAsia="ru-RU"/>
        </w:rPr>
        <w:pPrChange w:id="236" w:author="\" w:date="2017-04-28T10:25:00Z">
          <w:pPr>
            <w:pStyle w:val="a4"/>
            <w:numPr>
              <w:numId w:val="6"/>
            </w:numPr>
            <w:spacing w:line="360" w:lineRule="auto"/>
            <w:ind w:left="2191" w:hanging="360"/>
            <w:jc w:val="both"/>
          </w:pPr>
        </w:pPrChange>
      </w:pPr>
      <w:del w:id="237" w:author="\" w:date="2017-04-28T10:38:00Z">
        <w:r w:rsidRPr="009D5E44" w:rsidDel="001314E6">
          <w:rPr>
            <w:rFonts w:ascii="Times New Roman" w:eastAsia="Times New Roman" w:hAnsi="Times New Roman" w:cs="Times New Roman"/>
            <w:sz w:val="28"/>
            <w:szCs w:val="28"/>
            <w:lang w:eastAsia="ru-RU"/>
          </w:rPr>
          <w:delText>Блок среды</w:delText>
        </w:r>
      </w:del>
    </w:p>
    <w:p w:rsidR="00C903BA" w:rsidRPr="009D5E44" w:rsidDel="001314E6" w:rsidRDefault="00C903BA">
      <w:pPr>
        <w:pStyle w:val="a4"/>
        <w:numPr>
          <w:ilvl w:val="1"/>
          <w:numId w:val="6"/>
        </w:numPr>
        <w:spacing w:after="0" w:line="360" w:lineRule="auto"/>
        <w:ind w:left="1418" w:hanging="567"/>
        <w:jc w:val="both"/>
        <w:rPr>
          <w:del w:id="238" w:author="\" w:date="2017-04-28T10:38:00Z"/>
          <w:rFonts w:ascii="Times New Roman" w:eastAsia="Times New Roman" w:hAnsi="Times New Roman" w:cs="Times New Roman"/>
          <w:sz w:val="28"/>
          <w:szCs w:val="28"/>
          <w:lang w:eastAsia="ru-RU"/>
        </w:rPr>
        <w:pPrChange w:id="239" w:author="\" w:date="2017-04-28T10:26:00Z">
          <w:pPr>
            <w:pStyle w:val="a4"/>
            <w:numPr>
              <w:ilvl w:val="1"/>
              <w:numId w:val="6"/>
            </w:numPr>
            <w:spacing w:line="360" w:lineRule="auto"/>
            <w:ind w:left="2911" w:hanging="360"/>
            <w:jc w:val="both"/>
          </w:pPr>
        </w:pPrChange>
      </w:pPr>
      <w:del w:id="240" w:author="\" w:date="2017-04-27T17:33:00Z">
        <w:r w:rsidRPr="009D5E44" w:rsidDel="00577BDF">
          <w:rPr>
            <w:rFonts w:ascii="Times New Roman" w:eastAsia="Times New Roman" w:hAnsi="Times New Roman" w:cs="Times New Roman"/>
            <w:sz w:val="28"/>
            <w:szCs w:val="28"/>
            <w:lang w:eastAsia="ru-RU"/>
          </w:rPr>
          <w:delText>Генерирует показания счётчика Гейгера</w:delText>
        </w:r>
      </w:del>
    </w:p>
    <w:p w:rsidR="00BC37BE" w:rsidRPr="009D5E44" w:rsidDel="001314E6" w:rsidRDefault="0092391C">
      <w:pPr>
        <w:pStyle w:val="a4"/>
        <w:numPr>
          <w:ilvl w:val="0"/>
          <w:numId w:val="10"/>
        </w:numPr>
        <w:spacing w:after="0" w:line="360" w:lineRule="auto"/>
        <w:ind w:left="1134" w:hanging="567"/>
        <w:jc w:val="both"/>
        <w:rPr>
          <w:del w:id="241" w:author="\" w:date="2017-04-28T10:38:00Z"/>
          <w:rFonts w:ascii="Times New Roman" w:eastAsia="Times New Roman" w:hAnsi="Times New Roman" w:cs="Times New Roman"/>
          <w:sz w:val="28"/>
          <w:szCs w:val="28"/>
          <w:lang w:eastAsia="ru-RU"/>
        </w:rPr>
        <w:pPrChange w:id="242" w:author="\" w:date="2017-04-28T10:25:00Z">
          <w:pPr>
            <w:pStyle w:val="a4"/>
            <w:numPr>
              <w:numId w:val="6"/>
            </w:numPr>
            <w:spacing w:line="360" w:lineRule="auto"/>
            <w:ind w:left="2191" w:hanging="360"/>
            <w:jc w:val="both"/>
          </w:pPr>
        </w:pPrChange>
      </w:pPr>
      <w:del w:id="243" w:author="\" w:date="2017-04-28T10:38:00Z">
        <w:r w:rsidRPr="009D5E44" w:rsidDel="001314E6">
          <w:rPr>
            <w:rFonts w:ascii="Times New Roman" w:eastAsia="Times New Roman" w:hAnsi="Times New Roman" w:cs="Times New Roman"/>
            <w:sz w:val="28"/>
            <w:szCs w:val="28"/>
            <w:lang w:eastAsia="ru-RU"/>
          </w:rPr>
          <w:delText>Блок анализа</w:delText>
        </w:r>
      </w:del>
    </w:p>
    <w:p w:rsidR="00BC37BE" w:rsidRPr="009D5E44" w:rsidDel="001314E6" w:rsidRDefault="0092391C">
      <w:pPr>
        <w:pStyle w:val="a4"/>
        <w:numPr>
          <w:ilvl w:val="1"/>
          <w:numId w:val="6"/>
        </w:numPr>
        <w:spacing w:after="0" w:line="360" w:lineRule="auto"/>
        <w:ind w:left="1418" w:hanging="567"/>
        <w:jc w:val="both"/>
        <w:rPr>
          <w:del w:id="244" w:author="\" w:date="2017-04-28T10:38:00Z"/>
          <w:rFonts w:ascii="Times New Roman" w:eastAsia="Times New Roman" w:hAnsi="Times New Roman" w:cs="Times New Roman"/>
          <w:sz w:val="28"/>
          <w:szCs w:val="28"/>
          <w:lang w:eastAsia="ru-RU"/>
        </w:rPr>
        <w:pPrChange w:id="245" w:author="\" w:date="2017-04-28T10:26:00Z">
          <w:pPr>
            <w:pStyle w:val="a4"/>
            <w:numPr>
              <w:ilvl w:val="1"/>
              <w:numId w:val="6"/>
            </w:numPr>
            <w:spacing w:line="360" w:lineRule="auto"/>
            <w:ind w:left="2911" w:hanging="360"/>
            <w:jc w:val="both"/>
          </w:pPr>
        </w:pPrChange>
      </w:pPr>
      <w:del w:id="246" w:author="\" w:date="2017-04-28T10:38:00Z">
        <w:r w:rsidRPr="009D5E44" w:rsidDel="001314E6">
          <w:rPr>
            <w:rFonts w:ascii="Times New Roman" w:eastAsia="Times New Roman" w:hAnsi="Times New Roman" w:cs="Times New Roman"/>
            <w:sz w:val="28"/>
            <w:szCs w:val="28"/>
            <w:lang w:eastAsia="ru-RU"/>
          </w:rPr>
          <w:delText>Анализирует показания с допустимыми значениями и показывает степень угрозы, посредством зажига</w:delText>
        </w:r>
        <w:r w:rsidR="00C903BA" w:rsidRPr="009D5E44" w:rsidDel="001314E6">
          <w:rPr>
            <w:rFonts w:ascii="Times New Roman" w:eastAsia="Times New Roman" w:hAnsi="Times New Roman" w:cs="Times New Roman"/>
            <w:sz w:val="28"/>
            <w:szCs w:val="28"/>
            <w:lang w:eastAsia="ru-RU"/>
          </w:rPr>
          <w:delText>ния соответствующих светодиодов</w:delText>
        </w:r>
      </w:del>
    </w:p>
    <w:p w:rsidR="0092391C" w:rsidRPr="009D5E44" w:rsidDel="001314E6" w:rsidRDefault="00BC3740">
      <w:pPr>
        <w:spacing w:after="0" w:line="360" w:lineRule="auto"/>
        <w:ind w:firstLine="708"/>
        <w:jc w:val="both"/>
        <w:rPr>
          <w:del w:id="247" w:author="\" w:date="2017-04-28T10:38:00Z"/>
          <w:rFonts w:ascii="Times New Roman" w:eastAsia="Times New Roman" w:hAnsi="Times New Roman" w:cs="Times New Roman"/>
          <w:sz w:val="28"/>
          <w:szCs w:val="28"/>
          <w:lang w:eastAsia="ru-RU"/>
        </w:rPr>
        <w:pPrChange w:id="248" w:author="\" w:date="2017-04-27T17:24:00Z">
          <w:pPr>
            <w:spacing w:line="360" w:lineRule="auto"/>
            <w:ind w:firstLine="708"/>
            <w:jc w:val="both"/>
          </w:pPr>
        </w:pPrChange>
      </w:pPr>
      <w:del w:id="249" w:author="\" w:date="2017-04-28T10:38:00Z">
        <w:r w:rsidRPr="009D5E44" w:rsidDel="001314E6">
          <w:rPr>
            <w:rFonts w:ascii="Times New Roman" w:eastAsia="Times New Roman" w:hAnsi="Times New Roman" w:cs="Times New Roman"/>
            <w:sz w:val="28"/>
            <w:szCs w:val="28"/>
            <w:lang w:eastAsia="ru-RU"/>
          </w:rPr>
          <w:delText>В</w:delText>
        </w:r>
        <w:r w:rsidR="0092391C" w:rsidRPr="009D5E44" w:rsidDel="001314E6">
          <w:rPr>
            <w:rFonts w:ascii="Times New Roman" w:eastAsia="Times New Roman" w:hAnsi="Times New Roman" w:cs="Times New Roman"/>
            <w:sz w:val="28"/>
            <w:szCs w:val="28"/>
            <w:lang w:eastAsia="ru-RU"/>
          </w:rPr>
          <w:delText xml:space="preserve"> процессе разработки не удалось обнаружить </w:delText>
        </w:r>
        <w:r w:rsidRPr="009D5E44" w:rsidDel="001314E6">
          <w:rPr>
            <w:rFonts w:ascii="Times New Roman" w:eastAsia="Times New Roman" w:hAnsi="Times New Roman" w:cs="Times New Roman"/>
            <w:sz w:val="28"/>
            <w:szCs w:val="28"/>
            <w:lang w:eastAsia="ru-RU"/>
          </w:rPr>
          <w:delText xml:space="preserve">принципиальную формулу вычисления рентген и их зависимость от </w:delText>
        </w:r>
        <w:r w:rsidR="004C1D96" w:rsidRPr="009D5E44" w:rsidDel="001314E6">
          <w:rPr>
            <w:rFonts w:ascii="Times New Roman" w:eastAsia="Times New Roman" w:hAnsi="Times New Roman" w:cs="Times New Roman"/>
            <w:sz w:val="28"/>
            <w:szCs w:val="28"/>
            <w:lang w:eastAsia="ru-RU"/>
          </w:rPr>
          <w:delText xml:space="preserve">количества частиц </w:delText>
        </w:r>
        <w:r w:rsidR="00C903BA" w:rsidRPr="009D5E44" w:rsidDel="001314E6">
          <w:rPr>
            <w:rFonts w:ascii="Times New Roman" w:eastAsia="Times New Roman" w:hAnsi="Times New Roman" w:cs="Times New Roman"/>
            <w:sz w:val="28"/>
            <w:szCs w:val="28"/>
            <w:lang w:eastAsia="ru-RU"/>
          </w:rPr>
          <w:delText xml:space="preserve">обнаруженных счётчиком Гейгера, потому блоки среды и </w:delText>
        </w:r>
        <w:r w:rsidR="00C903BA" w:rsidRPr="00577BDF" w:rsidDel="001314E6">
          <w:rPr>
            <w:rFonts w:ascii="Times New Roman" w:eastAsia="Times New Roman" w:hAnsi="Times New Roman" w:cs="Times New Roman"/>
            <w:color w:val="FF0000"/>
            <w:sz w:val="28"/>
            <w:szCs w:val="28"/>
            <w:lang w:eastAsia="ru-RU"/>
            <w:rPrChange w:id="250" w:author="\" w:date="2017-04-27T17:35:00Z">
              <w:rPr>
                <w:rFonts w:ascii="Times New Roman" w:eastAsia="Times New Roman" w:hAnsi="Times New Roman" w:cs="Times New Roman"/>
                <w:sz w:val="28"/>
                <w:szCs w:val="28"/>
                <w:lang w:eastAsia="ru-RU"/>
              </w:rPr>
            </w:rPrChange>
          </w:rPr>
          <w:delText xml:space="preserve">перевода </w:delText>
        </w:r>
        <w:r w:rsidR="00C903BA" w:rsidRPr="009D5E44" w:rsidDel="001314E6">
          <w:rPr>
            <w:rFonts w:ascii="Times New Roman" w:eastAsia="Times New Roman" w:hAnsi="Times New Roman" w:cs="Times New Roman"/>
            <w:sz w:val="28"/>
            <w:szCs w:val="28"/>
            <w:lang w:eastAsia="ru-RU"/>
          </w:rPr>
          <w:delText xml:space="preserve">были объединены в один блок – блок среды.  </w:delText>
        </w:r>
      </w:del>
    </w:p>
    <w:p w:rsidR="006F4D2F" w:rsidRPr="009D5E44" w:rsidDel="001314E6" w:rsidRDefault="006F4D2F">
      <w:pPr>
        <w:spacing w:after="0" w:line="360" w:lineRule="auto"/>
        <w:ind w:firstLine="708"/>
        <w:jc w:val="both"/>
        <w:rPr>
          <w:del w:id="251" w:author="\" w:date="2017-04-28T10:38:00Z"/>
          <w:rFonts w:ascii="Times New Roman" w:eastAsia="Times New Roman" w:hAnsi="Times New Roman" w:cs="Times New Roman"/>
          <w:sz w:val="28"/>
          <w:szCs w:val="28"/>
          <w:lang w:eastAsia="ru-RU"/>
        </w:rPr>
        <w:pPrChange w:id="252" w:author="\" w:date="2017-04-27T17:24:00Z">
          <w:pPr>
            <w:spacing w:line="360" w:lineRule="auto"/>
            <w:ind w:firstLine="708"/>
            <w:jc w:val="both"/>
          </w:pPr>
        </w:pPrChange>
      </w:pPr>
      <w:del w:id="253" w:author="\" w:date="2017-04-28T10:38:00Z">
        <w:r w:rsidRPr="009D5E44" w:rsidDel="001314E6">
          <w:rPr>
            <w:rFonts w:ascii="Times New Roman" w:eastAsia="Times New Roman" w:hAnsi="Times New Roman" w:cs="Times New Roman"/>
            <w:sz w:val="28"/>
            <w:szCs w:val="28"/>
            <w:lang w:eastAsia="ru-RU"/>
          </w:rPr>
          <w:delText xml:space="preserve">Потому в итоговой схеме </w:delText>
        </w:r>
        <w:r w:rsidR="008B741E" w:rsidDel="001314E6">
          <w:rPr>
            <w:rFonts w:ascii="Times New Roman" w:eastAsia="Times New Roman" w:hAnsi="Times New Roman" w:cs="Times New Roman"/>
            <w:sz w:val="28"/>
            <w:szCs w:val="28"/>
            <w:lang w:eastAsia="ru-RU"/>
          </w:rPr>
          <w:delText xml:space="preserve">(Рисунок 1) </w:delText>
        </w:r>
        <w:r w:rsidRPr="009D5E44" w:rsidDel="001314E6">
          <w:rPr>
            <w:rFonts w:ascii="Times New Roman" w:eastAsia="Times New Roman" w:hAnsi="Times New Roman" w:cs="Times New Roman"/>
            <w:sz w:val="28"/>
            <w:szCs w:val="28"/>
            <w:lang w:eastAsia="ru-RU"/>
          </w:rPr>
          <w:delText>блок среды и блок перевода были объединены в блок генерации</w:delText>
        </w:r>
      </w:del>
      <w:del w:id="254" w:author="\" w:date="2017-04-27T17:35:00Z">
        <w:r w:rsidRPr="009D5E44" w:rsidDel="00577BDF">
          <w:rPr>
            <w:rFonts w:ascii="Times New Roman" w:eastAsia="Times New Roman" w:hAnsi="Times New Roman" w:cs="Times New Roman"/>
            <w:sz w:val="28"/>
            <w:szCs w:val="28"/>
            <w:lang w:eastAsia="ru-RU"/>
          </w:rPr>
          <w:delText>. К</w:delText>
        </w:r>
      </w:del>
      <w:del w:id="255" w:author="\" w:date="2017-04-28T10:38:00Z">
        <w:r w:rsidRPr="009D5E44" w:rsidDel="001314E6">
          <w:rPr>
            <w:rFonts w:ascii="Times New Roman" w:eastAsia="Times New Roman" w:hAnsi="Times New Roman" w:cs="Times New Roman"/>
            <w:sz w:val="28"/>
            <w:szCs w:val="28"/>
            <w:lang w:eastAsia="ru-RU"/>
          </w:rPr>
          <w:delText>оторый генерирует радиационный фон среды выраженный в ренгенах.</w:delText>
        </w:r>
      </w:del>
    </w:p>
    <w:p w:rsidR="009F013B" w:rsidRPr="009D5E44" w:rsidDel="001314E6" w:rsidRDefault="009F013B">
      <w:pPr>
        <w:spacing w:after="0" w:line="360" w:lineRule="auto"/>
        <w:ind w:firstLine="708"/>
        <w:jc w:val="both"/>
        <w:rPr>
          <w:del w:id="256" w:author="\" w:date="2017-04-28T10:38:00Z"/>
          <w:rFonts w:ascii="Times New Roman" w:eastAsia="Times New Roman" w:hAnsi="Times New Roman" w:cs="Times New Roman"/>
          <w:sz w:val="28"/>
          <w:szCs w:val="28"/>
          <w:lang w:eastAsia="ru-RU"/>
        </w:rPr>
        <w:pPrChange w:id="257" w:author="\" w:date="2017-04-27T17:24:00Z">
          <w:pPr>
            <w:spacing w:line="360" w:lineRule="auto"/>
            <w:ind w:firstLine="708"/>
            <w:jc w:val="both"/>
          </w:pPr>
        </w:pPrChange>
      </w:pPr>
      <w:del w:id="258" w:author="\" w:date="2017-04-28T10:38:00Z">
        <w:r w:rsidRPr="009D5E44" w:rsidDel="001314E6">
          <w:rPr>
            <w:rFonts w:ascii="Times New Roman" w:eastAsia="Times New Roman" w:hAnsi="Times New Roman" w:cs="Times New Roman"/>
            <w:sz w:val="28"/>
            <w:szCs w:val="28"/>
            <w:lang w:eastAsia="ru-RU"/>
          </w:rPr>
          <w:delText xml:space="preserve">Схема содержит в себе: </w:delText>
        </w:r>
      </w:del>
    </w:p>
    <w:p w:rsidR="009F013B" w:rsidRPr="009D5E44" w:rsidDel="001314E6" w:rsidRDefault="009F013B">
      <w:pPr>
        <w:spacing w:after="0" w:line="360" w:lineRule="auto"/>
        <w:ind w:firstLine="708"/>
        <w:jc w:val="both"/>
        <w:rPr>
          <w:del w:id="259" w:author="\" w:date="2017-04-28T10:38:00Z"/>
          <w:rFonts w:ascii="Times New Roman" w:eastAsia="Times New Roman" w:hAnsi="Times New Roman" w:cs="Times New Roman"/>
          <w:sz w:val="28"/>
          <w:szCs w:val="28"/>
          <w:lang w:eastAsia="ru-RU"/>
        </w:rPr>
        <w:pPrChange w:id="260" w:author="\" w:date="2017-04-27T17:24:00Z">
          <w:pPr>
            <w:spacing w:line="360" w:lineRule="auto"/>
            <w:ind w:firstLine="708"/>
            <w:jc w:val="both"/>
          </w:pPr>
        </w:pPrChange>
      </w:pPr>
      <w:del w:id="261" w:author="\" w:date="2017-04-28T10:38:00Z">
        <w:r w:rsidRPr="009D5E44" w:rsidDel="001314E6">
          <w:rPr>
            <w:rFonts w:ascii="Times New Roman" w:eastAsia="Times New Roman" w:hAnsi="Times New Roman" w:cs="Times New Roman"/>
            <w:sz w:val="28"/>
            <w:szCs w:val="28"/>
            <w:lang w:eastAsia="ru-RU"/>
          </w:rPr>
          <w:tab/>
          <w:delText>Кнопку запуска дозиметра – по её нажатию он начинает работать</w:delText>
        </w:r>
      </w:del>
    </w:p>
    <w:p w:rsidR="009F013B" w:rsidRPr="009D5E44" w:rsidDel="001314E6" w:rsidRDefault="009F013B">
      <w:pPr>
        <w:spacing w:after="0" w:line="360" w:lineRule="auto"/>
        <w:ind w:firstLine="708"/>
        <w:jc w:val="both"/>
        <w:rPr>
          <w:del w:id="262" w:author="\" w:date="2017-04-28T10:38:00Z"/>
          <w:rFonts w:ascii="Times New Roman" w:eastAsia="Times New Roman" w:hAnsi="Times New Roman" w:cs="Times New Roman"/>
          <w:sz w:val="28"/>
          <w:szCs w:val="28"/>
          <w:lang w:eastAsia="ru-RU"/>
        </w:rPr>
        <w:pPrChange w:id="263" w:author="\" w:date="2017-04-27T17:24:00Z">
          <w:pPr>
            <w:spacing w:line="360" w:lineRule="auto"/>
            <w:ind w:firstLine="708"/>
            <w:jc w:val="both"/>
          </w:pPr>
        </w:pPrChange>
      </w:pPr>
      <w:del w:id="264" w:author="\" w:date="2017-04-28T10:38:00Z">
        <w:r w:rsidRPr="009D5E44" w:rsidDel="001314E6">
          <w:rPr>
            <w:rFonts w:ascii="Times New Roman" w:eastAsia="Times New Roman" w:hAnsi="Times New Roman" w:cs="Times New Roman"/>
            <w:sz w:val="28"/>
            <w:szCs w:val="28"/>
            <w:lang w:eastAsia="ru-RU"/>
          </w:rPr>
          <w:tab/>
          <w:delText>Генератор случайных чисел – нужен что б генерировать данные из счётчика Гейгер.</w:delText>
        </w:r>
      </w:del>
    </w:p>
    <w:p w:rsidR="009F013B" w:rsidRPr="009D5E44" w:rsidDel="001314E6" w:rsidRDefault="009D5E44">
      <w:pPr>
        <w:pStyle w:val="a4"/>
        <w:spacing w:after="0" w:line="360" w:lineRule="auto"/>
        <w:ind w:left="360"/>
        <w:jc w:val="both"/>
        <w:rPr>
          <w:del w:id="265" w:author="\" w:date="2017-04-28T10:38:00Z"/>
          <w:rFonts w:ascii="Times New Roman" w:eastAsia="Times New Roman" w:hAnsi="Times New Roman" w:cs="Times New Roman"/>
          <w:sz w:val="28"/>
          <w:szCs w:val="28"/>
          <w:lang w:eastAsia="ru-RU"/>
        </w:rPr>
        <w:pPrChange w:id="266" w:author="\" w:date="2017-04-27T17:24:00Z">
          <w:pPr>
            <w:pStyle w:val="a4"/>
            <w:spacing w:line="360" w:lineRule="auto"/>
            <w:ind w:left="360"/>
            <w:jc w:val="both"/>
          </w:pPr>
        </w:pPrChange>
      </w:pPr>
      <w:del w:id="267" w:author="\" w:date="2017-04-28T10:38:00Z">
        <w:r w:rsidDel="001314E6">
          <w:rPr>
            <w:rFonts w:ascii="Times New Roman" w:eastAsia="Times New Roman" w:hAnsi="Times New Roman" w:cs="Times New Roman"/>
            <w:sz w:val="28"/>
            <w:szCs w:val="28"/>
            <w:lang w:eastAsia="ru-RU"/>
          </w:rPr>
          <w:delText>Компараторы</w:delText>
        </w:r>
        <w:r w:rsidR="009F013B" w:rsidRPr="009D5E44" w:rsidDel="001314E6">
          <w:rPr>
            <w:rFonts w:ascii="Times New Roman" w:eastAsia="Times New Roman" w:hAnsi="Times New Roman" w:cs="Times New Roman"/>
            <w:sz w:val="28"/>
            <w:szCs w:val="28"/>
            <w:lang w:eastAsia="ru-RU"/>
          </w:rPr>
          <w:delText xml:space="preserve"> – производят сравнение текущего радиационного фона с контрольными значениями: </w:delText>
        </w:r>
      </w:del>
    </w:p>
    <w:p w:rsidR="009F013B" w:rsidRPr="009D5E44" w:rsidDel="001314E6" w:rsidRDefault="009F013B">
      <w:pPr>
        <w:pStyle w:val="a4"/>
        <w:numPr>
          <w:ilvl w:val="0"/>
          <w:numId w:val="10"/>
        </w:numPr>
        <w:spacing w:after="0" w:line="360" w:lineRule="auto"/>
        <w:ind w:left="1134" w:hanging="567"/>
        <w:jc w:val="both"/>
        <w:rPr>
          <w:del w:id="268" w:author="\" w:date="2017-04-28T10:38:00Z"/>
          <w:rFonts w:ascii="Times New Roman" w:eastAsia="Times New Roman" w:hAnsi="Times New Roman" w:cs="Times New Roman"/>
          <w:sz w:val="28"/>
          <w:szCs w:val="28"/>
          <w:lang w:eastAsia="ru-RU"/>
        </w:rPr>
        <w:pPrChange w:id="269" w:author="\" w:date="2017-04-28T10:25:00Z">
          <w:pPr>
            <w:pStyle w:val="a4"/>
            <w:numPr>
              <w:numId w:val="10"/>
            </w:numPr>
            <w:spacing w:line="360" w:lineRule="auto"/>
            <w:ind w:left="2136" w:hanging="360"/>
            <w:jc w:val="both"/>
          </w:pPr>
        </w:pPrChange>
      </w:pPr>
      <w:del w:id="270" w:author="\" w:date="2017-04-28T10:38:00Z">
        <w:r w:rsidRPr="009D5E44" w:rsidDel="001314E6">
          <w:rPr>
            <w:rFonts w:ascii="Times New Roman" w:eastAsia="Times New Roman" w:hAnsi="Times New Roman" w:cs="Times New Roman"/>
            <w:sz w:val="28"/>
            <w:szCs w:val="28"/>
            <w:lang w:eastAsia="ru-RU"/>
          </w:rPr>
          <w:delText>150 рентген – Максимальный порог единовременного облучения после которого риск летального исхода минимален</w:delText>
        </w:r>
      </w:del>
    </w:p>
    <w:p w:rsidR="009F013B" w:rsidRPr="009D5E44" w:rsidDel="001314E6" w:rsidRDefault="009F013B">
      <w:pPr>
        <w:pStyle w:val="a4"/>
        <w:numPr>
          <w:ilvl w:val="0"/>
          <w:numId w:val="10"/>
        </w:numPr>
        <w:spacing w:after="0" w:line="360" w:lineRule="auto"/>
        <w:ind w:left="1134" w:hanging="567"/>
        <w:jc w:val="both"/>
        <w:rPr>
          <w:del w:id="271" w:author="\" w:date="2017-04-28T10:38:00Z"/>
          <w:rFonts w:ascii="Times New Roman" w:eastAsia="Times New Roman" w:hAnsi="Times New Roman" w:cs="Times New Roman"/>
          <w:sz w:val="28"/>
          <w:szCs w:val="28"/>
          <w:lang w:eastAsia="ru-RU"/>
        </w:rPr>
        <w:pPrChange w:id="272" w:author="\" w:date="2017-04-28T10:25:00Z">
          <w:pPr>
            <w:pStyle w:val="a4"/>
            <w:numPr>
              <w:numId w:val="10"/>
            </w:numPr>
            <w:spacing w:line="360" w:lineRule="auto"/>
            <w:ind w:left="2136" w:hanging="360"/>
            <w:jc w:val="both"/>
          </w:pPr>
        </w:pPrChange>
      </w:pPr>
      <w:del w:id="273" w:author="\" w:date="2017-04-28T10:38:00Z">
        <w:r w:rsidRPr="009D5E44" w:rsidDel="001314E6">
          <w:rPr>
            <w:rFonts w:ascii="Times New Roman" w:eastAsia="Times New Roman" w:hAnsi="Times New Roman" w:cs="Times New Roman"/>
            <w:sz w:val="28"/>
            <w:szCs w:val="28"/>
            <w:lang w:eastAsia="ru-RU"/>
          </w:rPr>
          <w:delText xml:space="preserve">50 рентген – порог до которого последствия для здоровья фактически отсутствуют, </w:delText>
        </w:r>
        <w:r w:rsidR="009D5E44" w:rsidRPr="009D5E44" w:rsidDel="001314E6">
          <w:rPr>
            <w:rFonts w:ascii="Times New Roman" w:eastAsia="Times New Roman" w:hAnsi="Times New Roman" w:cs="Times New Roman"/>
            <w:sz w:val="28"/>
            <w:szCs w:val="28"/>
            <w:lang w:eastAsia="ru-RU"/>
          </w:rPr>
          <w:delText>а после имеют незначительные последствия для организма</w:delText>
        </w:r>
      </w:del>
    </w:p>
    <w:p w:rsidR="003672BE" w:rsidRDefault="00081981">
      <w:pPr>
        <w:spacing w:after="0" w:line="360" w:lineRule="auto"/>
        <w:jc w:val="center"/>
        <w:rPr>
          <w:ins w:id="274" w:author="\" w:date="2017-04-28T10:38:00Z"/>
          <w:rFonts w:ascii="Times New Roman" w:eastAsia="Times New Roman" w:hAnsi="Times New Roman" w:cs="Times New Roman"/>
          <w:sz w:val="28"/>
          <w:szCs w:val="28"/>
          <w:lang w:eastAsia="ru-RU"/>
        </w:rPr>
        <w:pPrChange w:id="275" w:author="\" w:date="2017-04-27T17:51:00Z">
          <w:pPr>
            <w:spacing w:line="360" w:lineRule="auto"/>
            <w:ind w:firstLine="708"/>
            <w:jc w:val="both"/>
          </w:pPr>
        </w:pPrChange>
      </w:pPr>
      <w:del w:id="276" w:author="\" w:date="2017-04-28T11:31:00Z">
        <w:r w:rsidRPr="009D5E44" w:rsidDel="003672BE">
          <w:rPr>
            <w:rFonts w:ascii="Times New Roman" w:hAnsi="Times New Roman" w:cs="Times New Roman"/>
            <w:noProof/>
            <w:sz w:val="28"/>
            <w:szCs w:val="28"/>
            <w:lang w:eastAsia="ru-RU"/>
            <w:rPrChange w:id="277">
              <w:rPr>
                <w:noProof/>
                <w:lang w:eastAsia="ru-RU"/>
              </w:rPr>
            </w:rPrChange>
          </w:rPr>
          <w:drawing>
            <wp:inline distT="0" distB="0" distL="0" distR="0" wp14:anchorId="595C2180" wp14:editId="3E7E18F8">
              <wp:extent cx="4445000" cy="19399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45000" cy="1939925"/>
                      </a:xfrm>
                      <a:prstGeom prst="rect">
                        <a:avLst/>
                      </a:prstGeom>
                    </pic:spPr>
                  </pic:pic>
                </a:graphicData>
              </a:graphic>
            </wp:inline>
          </w:drawing>
        </w:r>
      </w:del>
      <w:ins w:id="278" w:author="\" w:date="2017-04-28T11:35:00Z">
        <w:r w:rsidR="003672BE">
          <w:rPr>
            <w:rFonts w:ascii="Times New Roman" w:eastAsia="Times New Roman" w:hAnsi="Times New Roman" w:cs="Times New Roman"/>
            <w:sz w:val="28"/>
            <w:szCs w:val="28"/>
            <w:lang w:eastAsia="ru-RU"/>
          </w:rPr>
          <w:t>Рисунок 2.1 Логическая схема дозиметра</w:t>
        </w:r>
      </w:ins>
    </w:p>
    <w:p w:rsidR="001314E6" w:rsidRDefault="001314E6">
      <w:pPr>
        <w:spacing w:after="0" w:line="360" w:lineRule="auto"/>
        <w:ind w:firstLine="708"/>
        <w:jc w:val="both"/>
        <w:rPr>
          <w:ins w:id="279" w:author="\" w:date="2017-04-29T09:55:00Z"/>
          <w:rFonts w:ascii="Times New Roman" w:eastAsia="Times New Roman" w:hAnsi="Times New Roman" w:cs="Times New Roman"/>
          <w:sz w:val="28"/>
          <w:szCs w:val="28"/>
          <w:lang w:eastAsia="ru-RU"/>
        </w:rPr>
        <w:pPrChange w:id="280" w:author="\" w:date="2017-04-29T09:28:00Z">
          <w:pPr>
            <w:spacing w:line="360" w:lineRule="auto"/>
            <w:ind w:firstLine="708"/>
            <w:jc w:val="both"/>
          </w:pPr>
        </w:pPrChange>
      </w:pPr>
      <w:ins w:id="281" w:author="\" w:date="2017-04-28T10:40:00Z">
        <w:r>
          <w:rPr>
            <w:rFonts w:ascii="Times New Roman" w:eastAsia="Times New Roman" w:hAnsi="Times New Roman" w:cs="Times New Roman"/>
            <w:sz w:val="28"/>
            <w:szCs w:val="28"/>
            <w:lang w:eastAsia="ru-RU"/>
          </w:rPr>
          <w:t>Исходя из технического задания</w:t>
        </w:r>
      </w:ins>
      <w:ins w:id="282" w:author="\" w:date="2017-04-28T10:42:00Z">
        <w:r w:rsidR="00C548A5">
          <w:rPr>
            <w:rFonts w:ascii="Times New Roman" w:eastAsia="Times New Roman" w:hAnsi="Times New Roman" w:cs="Times New Roman"/>
            <w:sz w:val="28"/>
            <w:szCs w:val="28"/>
            <w:lang w:eastAsia="ru-RU"/>
          </w:rPr>
          <w:t>,</w:t>
        </w:r>
      </w:ins>
      <w:ins w:id="283" w:author="\" w:date="2017-04-28T10:40:00Z">
        <w:r>
          <w:rPr>
            <w:rFonts w:ascii="Times New Roman" w:eastAsia="Times New Roman" w:hAnsi="Times New Roman" w:cs="Times New Roman"/>
            <w:sz w:val="28"/>
            <w:szCs w:val="28"/>
            <w:lang w:eastAsia="ru-RU"/>
          </w:rPr>
          <w:t xml:space="preserve"> были разработаны следующие логические блоки: </w:t>
        </w:r>
      </w:ins>
      <w:ins w:id="284" w:author="\" w:date="2017-04-28T10:41:00Z">
        <w:r w:rsidR="00C548A5">
          <w:rPr>
            <w:rFonts w:ascii="Times New Roman" w:eastAsia="Times New Roman" w:hAnsi="Times New Roman" w:cs="Times New Roman"/>
            <w:b/>
            <w:sz w:val="28"/>
            <w:szCs w:val="28"/>
            <w:lang w:eastAsia="ru-RU"/>
          </w:rPr>
          <w:t>Блок среды</w:t>
        </w:r>
      </w:ins>
      <w:ins w:id="285" w:author="\" w:date="2017-04-28T10:47:00Z">
        <w:r w:rsidR="00C548A5">
          <w:rPr>
            <w:rFonts w:ascii="Times New Roman" w:eastAsia="Times New Roman" w:hAnsi="Times New Roman" w:cs="Times New Roman"/>
            <w:b/>
            <w:sz w:val="28"/>
            <w:szCs w:val="28"/>
            <w:lang w:eastAsia="ru-RU"/>
          </w:rPr>
          <w:t xml:space="preserve">, </w:t>
        </w:r>
      </w:ins>
      <w:ins w:id="286" w:author="\" w:date="2017-04-28T10:41:00Z">
        <w:r w:rsidRPr="00C548A5">
          <w:rPr>
            <w:rFonts w:ascii="Times New Roman" w:eastAsia="Times New Roman" w:hAnsi="Times New Roman" w:cs="Times New Roman"/>
            <w:b/>
            <w:sz w:val="28"/>
            <w:szCs w:val="28"/>
            <w:lang w:eastAsia="ru-RU"/>
            <w:rPrChange w:id="287" w:author="\" w:date="2017-04-28T10:44:00Z">
              <w:rPr>
                <w:rFonts w:ascii="Times New Roman" w:eastAsia="Times New Roman" w:hAnsi="Times New Roman" w:cs="Times New Roman"/>
                <w:sz w:val="28"/>
                <w:szCs w:val="28"/>
                <w:lang w:eastAsia="ru-RU"/>
              </w:rPr>
            </w:rPrChange>
          </w:rPr>
          <w:t>Блок анализа</w:t>
        </w:r>
      </w:ins>
      <w:ins w:id="288" w:author="\" w:date="2017-04-28T10:47:00Z">
        <w:r w:rsidR="00C548A5">
          <w:rPr>
            <w:rFonts w:ascii="Times New Roman" w:eastAsia="Times New Roman" w:hAnsi="Times New Roman" w:cs="Times New Roman"/>
            <w:b/>
            <w:sz w:val="28"/>
            <w:szCs w:val="28"/>
            <w:lang w:eastAsia="ru-RU"/>
          </w:rPr>
          <w:t xml:space="preserve"> </w:t>
        </w:r>
        <w:r w:rsidR="00C548A5">
          <w:rPr>
            <w:rFonts w:ascii="Times New Roman" w:eastAsia="Times New Roman" w:hAnsi="Times New Roman" w:cs="Times New Roman"/>
            <w:sz w:val="28"/>
            <w:szCs w:val="28"/>
            <w:lang w:eastAsia="ru-RU"/>
          </w:rPr>
          <w:t xml:space="preserve">и </w:t>
        </w:r>
        <w:r w:rsidR="00C548A5">
          <w:rPr>
            <w:rFonts w:ascii="Times New Roman" w:eastAsia="Times New Roman" w:hAnsi="Times New Roman" w:cs="Times New Roman"/>
            <w:b/>
            <w:sz w:val="28"/>
            <w:szCs w:val="28"/>
            <w:lang w:eastAsia="ru-RU"/>
          </w:rPr>
          <w:t>Блок вывода</w:t>
        </w:r>
      </w:ins>
      <w:ins w:id="289" w:author="\" w:date="2017-04-29T09:55:00Z">
        <w:r w:rsidR="002F1E99">
          <w:rPr>
            <w:rFonts w:ascii="Times New Roman" w:eastAsia="Times New Roman" w:hAnsi="Times New Roman" w:cs="Times New Roman"/>
            <w:sz w:val="28"/>
            <w:szCs w:val="28"/>
            <w:lang w:eastAsia="ru-RU"/>
          </w:rPr>
          <w:t>, наблюдать их можно на Рисунке 2.1</w:t>
        </w:r>
      </w:ins>
    </w:p>
    <w:p w:rsidR="002F1E99" w:rsidRDefault="002F1E99">
      <w:pPr>
        <w:spacing w:after="0" w:line="360" w:lineRule="auto"/>
        <w:ind w:firstLine="708"/>
        <w:jc w:val="both"/>
        <w:rPr>
          <w:ins w:id="290" w:author="\" w:date="2017-04-29T09:55:00Z"/>
          <w:rFonts w:ascii="Times New Roman" w:eastAsia="Times New Roman" w:hAnsi="Times New Roman" w:cs="Times New Roman"/>
          <w:sz w:val="28"/>
          <w:szCs w:val="28"/>
          <w:lang w:eastAsia="ru-RU"/>
        </w:rPr>
        <w:pPrChange w:id="291" w:author="\" w:date="2017-04-29T09:28:00Z">
          <w:pPr>
            <w:spacing w:line="360" w:lineRule="auto"/>
            <w:ind w:firstLine="708"/>
            <w:jc w:val="both"/>
          </w:pPr>
        </w:pPrChange>
      </w:pPr>
      <w:bookmarkStart w:id="292" w:name="_GoBack"/>
      <w:bookmarkEnd w:id="292"/>
    </w:p>
    <w:p w:rsidR="002F1E99" w:rsidRDefault="002F1E99">
      <w:pPr>
        <w:spacing w:after="0" w:line="360" w:lineRule="auto"/>
        <w:ind w:firstLine="708"/>
        <w:jc w:val="both"/>
        <w:rPr>
          <w:ins w:id="293" w:author="\" w:date="2017-04-29T09:55:00Z"/>
          <w:rFonts w:ascii="Times New Roman" w:eastAsia="Times New Roman" w:hAnsi="Times New Roman" w:cs="Times New Roman"/>
          <w:sz w:val="28"/>
          <w:szCs w:val="28"/>
          <w:lang w:eastAsia="ru-RU"/>
        </w:rPr>
        <w:pPrChange w:id="294" w:author="\" w:date="2017-04-29T09:28:00Z">
          <w:pPr>
            <w:spacing w:line="360" w:lineRule="auto"/>
            <w:ind w:firstLine="708"/>
            <w:jc w:val="both"/>
          </w:pPr>
        </w:pPrChange>
      </w:pPr>
      <w:ins w:id="295" w:author="\" w:date="2017-04-29T09:55:00Z">
        <w:r>
          <w:rPr>
            <w:rFonts w:ascii="Times New Roman" w:eastAsia="Times New Roman" w:hAnsi="Times New Roman" w:cs="Times New Roman"/>
            <w:noProof/>
            <w:sz w:val="28"/>
            <w:szCs w:val="28"/>
            <w:lang w:eastAsia="ru-RU"/>
            <w:rPrChange w:id="296">
              <w:rPr>
                <w:noProof/>
                <w:lang w:eastAsia="ru-RU"/>
              </w:rPr>
            </w:rPrChange>
          </w:rPr>
          <w:drawing>
            <wp:inline distT="0" distB="0" distL="0" distR="0" wp14:anchorId="0690CA66" wp14:editId="7BB15888">
              <wp:extent cx="5427980" cy="2587625"/>
              <wp:effectExtent l="0" t="0" r="1270" b="3175"/>
              <wp:docPr id="4" name="Рисунок 4" descr="\\data-2\students$\links\desktop\Stepanyuk_A_A\ук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2\students$\links\desktop\Stepanyuk_A_A\укк.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980" cy="2587625"/>
                      </a:xfrm>
                      <a:prstGeom prst="rect">
                        <a:avLst/>
                      </a:prstGeom>
                      <a:noFill/>
                      <a:ln>
                        <a:noFill/>
                      </a:ln>
                    </pic:spPr>
                  </pic:pic>
                </a:graphicData>
              </a:graphic>
            </wp:inline>
          </w:drawing>
        </w:r>
      </w:ins>
    </w:p>
    <w:p w:rsidR="002F1E99" w:rsidRPr="002F1E99" w:rsidRDefault="002F1E99" w:rsidP="002F1E99">
      <w:pPr>
        <w:pStyle w:val="a4"/>
        <w:numPr>
          <w:ilvl w:val="1"/>
          <w:numId w:val="18"/>
        </w:numPr>
        <w:spacing w:after="0" w:line="360" w:lineRule="auto"/>
        <w:jc w:val="center"/>
        <w:rPr>
          <w:ins w:id="297" w:author="\" w:date="2017-04-29T09:55:00Z"/>
          <w:rFonts w:ascii="Times New Roman" w:eastAsia="Times New Roman" w:hAnsi="Times New Roman" w:cs="Times New Roman"/>
          <w:sz w:val="28"/>
          <w:szCs w:val="28"/>
          <w:lang w:eastAsia="ru-RU"/>
          <w:rPrChange w:id="298" w:author="\" w:date="2017-04-29T09:55:00Z">
            <w:rPr>
              <w:ins w:id="299" w:author="\" w:date="2017-04-29T09:55:00Z"/>
              <w:lang w:eastAsia="ru-RU"/>
            </w:rPr>
          </w:rPrChange>
        </w:rPr>
        <w:pPrChange w:id="300" w:author="\" w:date="2017-04-29T09:55:00Z">
          <w:pPr>
            <w:spacing w:line="360" w:lineRule="auto"/>
            <w:ind w:firstLine="708"/>
            <w:jc w:val="both"/>
          </w:pPr>
        </w:pPrChange>
      </w:pPr>
      <w:ins w:id="301" w:author="\" w:date="2017-04-29T09:55:00Z">
        <w:r w:rsidRPr="002F1E99">
          <w:rPr>
            <w:rFonts w:ascii="Times New Roman" w:eastAsia="Times New Roman" w:hAnsi="Times New Roman" w:cs="Times New Roman"/>
            <w:sz w:val="28"/>
            <w:szCs w:val="28"/>
            <w:lang w:eastAsia="ru-RU"/>
            <w:rPrChange w:id="302" w:author="\" w:date="2017-04-29T09:55:00Z">
              <w:rPr>
                <w:lang w:eastAsia="ru-RU"/>
              </w:rPr>
            </w:rPrChange>
          </w:rPr>
          <w:t>Разработка логической схемы устройства</w:t>
        </w:r>
      </w:ins>
    </w:p>
    <w:p w:rsidR="002F1E99" w:rsidRPr="002F1E99" w:rsidRDefault="002F1E99" w:rsidP="002F1E99">
      <w:pPr>
        <w:pStyle w:val="a4"/>
        <w:spacing w:after="0" w:line="360" w:lineRule="auto"/>
        <w:ind w:left="1413"/>
        <w:rPr>
          <w:ins w:id="303" w:author="\" w:date="2017-04-28T13:35:00Z"/>
          <w:rFonts w:ascii="Times New Roman" w:eastAsia="Times New Roman" w:hAnsi="Times New Roman" w:cs="Times New Roman"/>
          <w:sz w:val="28"/>
          <w:szCs w:val="28"/>
          <w:lang w:eastAsia="ru-RU"/>
          <w:rPrChange w:id="304" w:author="\" w:date="2017-04-29T09:55:00Z">
            <w:rPr>
              <w:ins w:id="305" w:author="\" w:date="2017-04-28T13:35:00Z"/>
              <w:lang w:eastAsia="ru-RU"/>
            </w:rPr>
          </w:rPrChange>
        </w:rPr>
        <w:pPrChange w:id="306" w:author="\" w:date="2017-04-29T09:55:00Z">
          <w:pPr>
            <w:spacing w:line="360" w:lineRule="auto"/>
            <w:ind w:firstLine="708"/>
            <w:jc w:val="both"/>
          </w:pPr>
        </w:pPrChange>
      </w:pPr>
    </w:p>
    <w:p w:rsidR="009F7911" w:rsidRDefault="009F7911">
      <w:pPr>
        <w:spacing w:after="0" w:line="360" w:lineRule="auto"/>
        <w:ind w:firstLine="708"/>
        <w:jc w:val="both"/>
        <w:rPr>
          <w:ins w:id="307" w:author="\" w:date="2017-04-28T10:42:00Z"/>
          <w:rFonts w:ascii="Times New Roman" w:eastAsia="Times New Roman" w:hAnsi="Times New Roman" w:cs="Times New Roman"/>
          <w:sz w:val="28"/>
          <w:szCs w:val="28"/>
          <w:lang w:eastAsia="ru-RU"/>
        </w:rPr>
        <w:pPrChange w:id="308" w:author="\" w:date="2017-04-29T09:28:00Z">
          <w:pPr>
            <w:spacing w:line="360" w:lineRule="auto"/>
            <w:ind w:firstLine="708"/>
            <w:jc w:val="both"/>
          </w:pPr>
        </w:pPrChange>
      </w:pPr>
      <w:ins w:id="309" w:author="\" w:date="2017-04-28T13:35:00Z">
        <w:r>
          <w:rPr>
            <w:rFonts w:ascii="Times New Roman" w:eastAsia="Times New Roman" w:hAnsi="Times New Roman" w:cs="Times New Roman"/>
            <w:sz w:val="28"/>
            <w:szCs w:val="28"/>
            <w:lang w:eastAsia="ru-RU"/>
          </w:rPr>
          <w:t xml:space="preserve">Схема приводится в действие нажатием кнопки с меткой «+», для выключения устройства следует нажать на кнопку с меткой </w:t>
        </w:r>
      </w:ins>
      <w:ins w:id="310" w:author="\" w:date="2017-04-28T13:36:00Z">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kk-KZ" w:eastAsia="ru-RU"/>
          </w:rPr>
          <w:t>С</w:t>
        </w:r>
        <w:r>
          <w:rPr>
            <w:rFonts w:ascii="Times New Roman" w:eastAsia="Times New Roman" w:hAnsi="Times New Roman" w:cs="Times New Roman"/>
            <w:sz w:val="28"/>
            <w:szCs w:val="28"/>
            <w:lang w:eastAsia="ru-RU"/>
          </w:rPr>
          <w:t>».</w:t>
        </w:r>
      </w:ins>
      <w:ins w:id="311" w:author="\" w:date="2017-04-28T13:35:00Z">
        <w:r>
          <w:rPr>
            <w:rFonts w:ascii="Times New Roman" w:eastAsia="Times New Roman" w:hAnsi="Times New Roman" w:cs="Times New Roman"/>
            <w:sz w:val="28"/>
            <w:szCs w:val="28"/>
            <w:lang w:eastAsia="ru-RU"/>
          </w:rPr>
          <w:t xml:space="preserve"> Сигнал</w:t>
        </w:r>
      </w:ins>
      <w:ins w:id="312" w:author="\" w:date="2017-04-28T13:36:00Z">
        <w:r>
          <w:rPr>
            <w:rFonts w:ascii="Times New Roman" w:eastAsia="Times New Roman" w:hAnsi="Times New Roman" w:cs="Times New Roman"/>
            <w:sz w:val="28"/>
            <w:szCs w:val="28"/>
            <w:lang w:eastAsia="ru-RU"/>
          </w:rPr>
          <w:t>ы</w:t>
        </w:r>
      </w:ins>
      <w:ins w:id="313" w:author="\" w:date="2017-04-28T13:35:00Z">
        <w:r>
          <w:rPr>
            <w:rFonts w:ascii="Times New Roman" w:eastAsia="Times New Roman" w:hAnsi="Times New Roman" w:cs="Times New Roman"/>
            <w:sz w:val="28"/>
            <w:szCs w:val="28"/>
            <w:lang w:eastAsia="ru-RU"/>
          </w:rPr>
          <w:t xml:space="preserve"> передаётся</w:t>
        </w:r>
      </w:ins>
      <w:ins w:id="314" w:author="\" w:date="2017-04-28T13:36:00Z">
        <w:r>
          <w:rPr>
            <w:rFonts w:ascii="Times New Roman" w:eastAsia="Times New Roman" w:hAnsi="Times New Roman" w:cs="Times New Roman"/>
            <w:sz w:val="28"/>
            <w:szCs w:val="28"/>
            <w:lang w:eastAsia="ru-RU"/>
          </w:rPr>
          <w:t xml:space="preserve"> в Блок среды.</w:t>
        </w:r>
      </w:ins>
    </w:p>
    <w:p w:rsidR="004D6BC1" w:rsidRDefault="00C548A5">
      <w:pPr>
        <w:spacing w:after="0" w:line="360" w:lineRule="auto"/>
        <w:jc w:val="both"/>
        <w:rPr>
          <w:ins w:id="315" w:author="\" w:date="2017-04-28T13:37:00Z"/>
          <w:rFonts w:ascii="Times New Roman" w:eastAsia="Times New Roman" w:hAnsi="Times New Roman" w:cs="Times New Roman"/>
          <w:sz w:val="28"/>
          <w:szCs w:val="28"/>
          <w:lang w:eastAsia="ru-RU"/>
        </w:rPr>
        <w:pPrChange w:id="316" w:author="\" w:date="2017-04-29T09:30:00Z">
          <w:pPr>
            <w:spacing w:line="360" w:lineRule="auto"/>
            <w:ind w:firstLine="708"/>
            <w:jc w:val="both"/>
          </w:pPr>
        </w:pPrChange>
      </w:pPr>
      <w:ins w:id="317" w:author="\" w:date="2017-04-28T10:42:00Z">
        <w:r>
          <w:rPr>
            <w:rFonts w:ascii="Times New Roman" w:eastAsia="Times New Roman" w:hAnsi="Times New Roman" w:cs="Times New Roman"/>
            <w:sz w:val="28"/>
            <w:szCs w:val="28"/>
            <w:lang w:eastAsia="ru-RU"/>
          </w:rPr>
          <w:tab/>
        </w:r>
        <w:r w:rsidRPr="00C548A5">
          <w:rPr>
            <w:rFonts w:ascii="Times New Roman" w:eastAsia="Times New Roman" w:hAnsi="Times New Roman" w:cs="Times New Roman"/>
            <w:b/>
            <w:sz w:val="28"/>
            <w:szCs w:val="28"/>
            <w:lang w:eastAsia="ru-RU"/>
            <w:rPrChange w:id="318" w:author="\" w:date="2017-04-28T10:44:00Z">
              <w:rPr>
                <w:rFonts w:ascii="Times New Roman" w:eastAsia="Times New Roman" w:hAnsi="Times New Roman" w:cs="Times New Roman"/>
                <w:sz w:val="28"/>
                <w:szCs w:val="28"/>
                <w:lang w:eastAsia="ru-RU"/>
              </w:rPr>
            </w:rPrChange>
          </w:rPr>
          <w:t>Блок среды</w:t>
        </w:r>
        <w:r>
          <w:rPr>
            <w:rFonts w:ascii="Times New Roman" w:eastAsia="Times New Roman" w:hAnsi="Times New Roman" w:cs="Times New Roman"/>
            <w:sz w:val="28"/>
            <w:szCs w:val="28"/>
            <w:lang w:eastAsia="ru-RU"/>
          </w:rPr>
          <w:t xml:space="preserve"> представлен в виде генератора случайных чисел, который генерирует радиационный фон в рентгенах в час. </w:t>
        </w:r>
      </w:ins>
      <w:ins w:id="319" w:author="\" w:date="2017-04-28T11:49:00Z">
        <w:r w:rsidR="007505BC">
          <w:rPr>
            <w:rFonts w:ascii="Times New Roman" w:eastAsia="Times New Roman" w:hAnsi="Times New Roman" w:cs="Times New Roman"/>
            <w:sz w:val="28"/>
            <w:szCs w:val="28"/>
            <w:lang w:eastAsia="ru-RU"/>
          </w:rPr>
          <w:t>Так как генератор случайных чисел генерирует как положительные</w:t>
        </w:r>
      </w:ins>
      <w:ins w:id="320" w:author="\" w:date="2017-04-28T11:58:00Z">
        <w:r w:rsidR="004D6BC1">
          <w:rPr>
            <w:rFonts w:ascii="Times New Roman" w:eastAsia="Times New Roman" w:hAnsi="Times New Roman" w:cs="Times New Roman"/>
            <w:sz w:val="28"/>
            <w:szCs w:val="28"/>
            <w:lang w:eastAsia="ru-RU"/>
          </w:rPr>
          <w:t>,</w:t>
        </w:r>
      </w:ins>
      <w:ins w:id="321" w:author="\" w:date="2017-04-28T11:49:00Z">
        <w:r w:rsidR="007505BC">
          <w:rPr>
            <w:rFonts w:ascii="Times New Roman" w:eastAsia="Times New Roman" w:hAnsi="Times New Roman" w:cs="Times New Roman"/>
            <w:sz w:val="28"/>
            <w:szCs w:val="28"/>
            <w:lang w:eastAsia="ru-RU"/>
          </w:rPr>
          <w:t xml:space="preserve"> так и отрицательные числа была создана система</w:t>
        </w:r>
      </w:ins>
      <w:ins w:id="322" w:author="\" w:date="2017-04-29T09:30:00Z">
        <w:r w:rsidR="00ED6419">
          <w:rPr>
            <w:rFonts w:ascii="Times New Roman" w:eastAsia="Times New Roman" w:hAnsi="Times New Roman" w:cs="Times New Roman"/>
            <w:sz w:val="28"/>
            <w:szCs w:val="28"/>
            <w:lang w:eastAsia="ru-RU"/>
          </w:rPr>
          <w:t>,</w:t>
        </w:r>
      </w:ins>
      <w:ins w:id="323" w:author="\" w:date="2017-04-28T11:59:00Z">
        <w:r w:rsidR="004D6BC1">
          <w:rPr>
            <w:rFonts w:ascii="Times New Roman" w:eastAsia="Times New Roman" w:hAnsi="Times New Roman" w:cs="Times New Roman"/>
            <w:sz w:val="28"/>
            <w:szCs w:val="28"/>
            <w:lang w:eastAsia="ru-RU"/>
          </w:rPr>
          <w:t xml:space="preserve"> обрабатывающая данную особенность генераторов случайных чисел, он</w:t>
        </w:r>
      </w:ins>
      <w:ins w:id="324" w:author="\" w:date="2017-04-29T09:31:00Z">
        <w:r w:rsidR="00ED6419">
          <w:rPr>
            <w:rFonts w:ascii="Times New Roman" w:eastAsia="Times New Roman" w:hAnsi="Times New Roman" w:cs="Times New Roman"/>
            <w:sz w:val="28"/>
            <w:szCs w:val="28"/>
            <w:lang w:eastAsia="ru-RU"/>
          </w:rPr>
          <w:t>а</w:t>
        </w:r>
      </w:ins>
      <w:ins w:id="325" w:author="\" w:date="2017-04-28T11:59:00Z">
        <w:r w:rsidR="004D6BC1">
          <w:rPr>
            <w:rFonts w:ascii="Times New Roman" w:eastAsia="Times New Roman" w:hAnsi="Times New Roman" w:cs="Times New Roman"/>
            <w:sz w:val="28"/>
            <w:szCs w:val="28"/>
            <w:lang w:eastAsia="ru-RU"/>
          </w:rPr>
          <w:t xml:space="preserve"> состоит из следующих элементов:</w:t>
        </w:r>
      </w:ins>
      <w:ins w:id="326" w:author="\" w:date="2017-04-28T13:37:00Z">
        <w:r w:rsidR="009F7911">
          <w:rPr>
            <w:rFonts w:ascii="Times New Roman" w:eastAsia="Times New Roman" w:hAnsi="Times New Roman" w:cs="Times New Roman"/>
            <w:sz w:val="28"/>
            <w:szCs w:val="28"/>
            <w:lang w:eastAsia="ru-RU"/>
          </w:rPr>
          <w:t xml:space="preserve"> </w:t>
        </w:r>
      </w:ins>
    </w:p>
    <w:p w:rsidR="009F7911" w:rsidRPr="00CA7DA1" w:rsidRDefault="009F7911">
      <w:pPr>
        <w:pStyle w:val="a4"/>
        <w:numPr>
          <w:ilvl w:val="0"/>
          <w:numId w:val="10"/>
        </w:numPr>
        <w:spacing w:after="0" w:line="360" w:lineRule="auto"/>
        <w:ind w:left="1134" w:hanging="567"/>
        <w:jc w:val="both"/>
        <w:rPr>
          <w:ins w:id="327" w:author="\" w:date="2017-04-28T13:37:00Z"/>
          <w:rFonts w:ascii="Times New Roman" w:eastAsia="Times New Roman" w:hAnsi="Times New Roman" w:cs="Times New Roman"/>
          <w:sz w:val="28"/>
          <w:szCs w:val="28"/>
          <w:lang w:eastAsia="ru-RU"/>
        </w:rPr>
        <w:pPrChange w:id="328" w:author="\" w:date="2017-04-29T09:22:00Z">
          <w:pPr>
            <w:pStyle w:val="a4"/>
            <w:numPr>
              <w:numId w:val="17"/>
            </w:numPr>
            <w:spacing w:after="0" w:line="360" w:lineRule="auto"/>
            <w:ind w:hanging="360"/>
          </w:pPr>
        </w:pPrChange>
      </w:pPr>
      <w:ins w:id="329" w:author="\" w:date="2017-04-28T13:37:00Z">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 триггер </w:t>
        </w:r>
      </w:ins>
    </w:p>
    <w:p w:rsidR="0093754F" w:rsidRDefault="0093754F">
      <w:pPr>
        <w:pStyle w:val="a4"/>
        <w:numPr>
          <w:ilvl w:val="1"/>
          <w:numId w:val="6"/>
        </w:numPr>
        <w:spacing w:after="0" w:line="360" w:lineRule="auto"/>
        <w:ind w:left="1418" w:hanging="567"/>
        <w:jc w:val="both"/>
        <w:rPr>
          <w:ins w:id="330" w:author="\" w:date="2017-04-28T13:45:00Z"/>
          <w:rFonts w:ascii="Times New Roman" w:eastAsia="Times New Roman" w:hAnsi="Times New Roman" w:cs="Times New Roman"/>
          <w:sz w:val="28"/>
          <w:szCs w:val="28"/>
          <w:lang w:eastAsia="ru-RU"/>
        </w:rPr>
        <w:pPrChange w:id="331" w:author="\" w:date="2017-04-29T09:23:00Z">
          <w:pPr>
            <w:spacing w:line="360" w:lineRule="auto"/>
            <w:ind w:firstLine="708"/>
            <w:jc w:val="both"/>
          </w:pPr>
        </w:pPrChange>
      </w:pPr>
      <w:ins w:id="332" w:author="\" w:date="2017-04-28T13:42:00Z">
        <w:r w:rsidRPr="009462E4">
          <w:rPr>
            <w:rFonts w:ascii="Times New Roman" w:eastAsia="Times New Roman" w:hAnsi="Times New Roman" w:cs="Times New Roman"/>
            <w:color w:val="000000"/>
            <w:sz w:val="28"/>
            <w:szCs w:val="28"/>
            <w:lang w:eastAsia="ru-RU"/>
            <w:rPrChange w:id="333" w:author="\" w:date="2017-04-29T09:23:00Z">
              <w:rPr>
                <w:rFonts w:ascii="Times New Roman" w:eastAsia="Times New Roman" w:hAnsi="Times New Roman" w:cs="Times New Roman"/>
                <w:sz w:val="28"/>
                <w:szCs w:val="28"/>
                <w:lang w:eastAsia="ru-RU"/>
              </w:rPr>
            </w:rPrChange>
          </w:rPr>
          <w:t>Функция</w:t>
        </w:r>
        <w:r>
          <w:rPr>
            <w:rFonts w:ascii="Times New Roman" w:eastAsia="Times New Roman" w:hAnsi="Times New Roman" w:cs="Times New Roman"/>
            <w:sz w:val="28"/>
            <w:szCs w:val="28"/>
            <w:lang w:eastAsia="ru-RU"/>
          </w:rPr>
          <w:t xml:space="preserve">. Если </w:t>
        </w:r>
      </w:ins>
      <w:ins w:id="334" w:author="\" w:date="2017-04-28T13:43:00Z">
        <w:r>
          <w:rPr>
            <w:rFonts w:ascii="Times New Roman" w:eastAsia="Times New Roman" w:hAnsi="Times New Roman" w:cs="Times New Roman"/>
            <w:sz w:val="28"/>
            <w:szCs w:val="28"/>
            <w:lang w:eastAsia="ru-RU"/>
          </w:rPr>
          <w:t>«</w:t>
        </w:r>
      </w:ins>
      <w:ins w:id="335" w:author="\" w:date="2017-04-28T13:42:00Z">
        <w:r>
          <w:rPr>
            <w:rFonts w:ascii="Times New Roman" w:eastAsia="Times New Roman" w:hAnsi="Times New Roman" w:cs="Times New Roman"/>
            <w:sz w:val="28"/>
            <w:szCs w:val="28"/>
            <w:lang w:eastAsia="ru-RU"/>
          </w:rPr>
          <w:t>1</w:t>
        </w:r>
      </w:ins>
      <w:ins w:id="336" w:author="\" w:date="2017-04-28T13:43:00Z">
        <w:r>
          <w:rPr>
            <w:rFonts w:ascii="Times New Roman" w:eastAsia="Times New Roman" w:hAnsi="Times New Roman" w:cs="Times New Roman"/>
            <w:sz w:val="28"/>
            <w:szCs w:val="28"/>
            <w:lang w:eastAsia="ru-RU"/>
          </w:rPr>
          <w:t>», через управляемый буфер пропускает сигнал с тактового генератора.</w:t>
        </w:r>
      </w:ins>
    </w:p>
    <w:p w:rsidR="0093754F" w:rsidRPr="0093754F" w:rsidRDefault="0093754F">
      <w:pPr>
        <w:pStyle w:val="a4"/>
        <w:numPr>
          <w:ilvl w:val="1"/>
          <w:numId w:val="6"/>
        </w:numPr>
        <w:spacing w:after="0" w:line="360" w:lineRule="auto"/>
        <w:ind w:left="1418" w:hanging="567"/>
        <w:jc w:val="both"/>
        <w:rPr>
          <w:ins w:id="337" w:author="\" w:date="2017-04-28T13:42:00Z"/>
          <w:rFonts w:ascii="Times New Roman" w:eastAsia="Times New Roman" w:hAnsi="Times New Roman" w:cs="Times New Roman"/>
          <w:sz w:val="28"/>
          <w:szCs w:val="28"/>
          <w:lang w:eastAsia="ru-RU"/>
          <w:rPrChange w:id="338" w:author="\" w:date="2017-04-28T13:45:00Z">
            <w:rPr>
              <w:ins w:id="339" w:author="\" w:date="2017-04-28T13:42:00Z"/>
              <w:lang w:eastAsia="ru-RU"/>
            </w:rPr>
          </w:rPrChange>
        </w:rPr>
        <w:pPrChange w:id="340" w:author="\" w:date="2017-04-29T09:23:00Z">
          <w:pPr>
            <w:spacing w:line="360" w:lineRule="auto"/>
            <w:ind w:firstLine="708"/>
            <w:jc w:val="both"/>
          </w:pPr>
        </w:pPrChange>
      </w:pPr>
      <w:ins w:id="341" w:author="\" w:date="2017-04-28T13:45:00Z">
        <w:r w:rsidRPr="009462E4">
          <w:rPr>
            <w:rFonts w:ascii="Times New Roman" w:eastAsia="Times New Roman" w:hAnsi="Times New Roman" w:cs="Times New Roman"/>
            <w:color w:val="000000"/>
            <w:sz w:val="28"/>
            <w:szCs w:val="28"/>
            <w:lang w:eastAsia="ru-RU"/>
            <w:rPrChange w:id="342" w:author="\" w:date="2017-04-29T09:23:00Z">
              <w:rPr>
                <w:rFonts w:ascii="Times New Roman" w:eastAsia="Times New Roman" w:hAnsi="Times New Roman" w:cs="Times New Roman"/>
                <w:sz w:val="28"/>
                <w:szCs w:val="28"/>
                <w:lang w:eastAsia="ru-RU"/>
              </w:rPr>
            </w:rPrChange>
          </w:rPr>
          <w:lastRenderedPageBreak/>
          <w:t>Действие</w:t>
        </w:r>
        <w:r>
          <w:rPr>
            <w:rFonts w:ascii="Times New Roman" w:eastAsia="Times New Roman" w:hAnsi="Times New Roman" w:cs="Times New Roman"/>
            <w:sz w:val="28"/>
            <w:szCs w:val="28"/>
            <w:lang w:eastAsia="ru-RU"/>
          </w:rPr>
          <w:t>. После нажатия на кнопку с меткой «+» запоминает полученное значение  и подаёт сигнал на управляемый буфер «Б1»</w:t>
        </w:r>
      </w:ins>
    </w:p>
    <w:p w:rsidR="009F7911" w:rsidRDefault="0093754F">
      <w:pPr>
        <w:pStyle w:val="a4"/>
        <w:numPr>
          <w:ilvl w:val="0"/>
          <w:numId w:val="10"/>
        </w:numPr>
        <w:spacing w:after="0" w:line="360" w:lineRule="auto"/>
        <w:ind w:left="1134" w:hanging="567"/>
        <w:jc w:val="both"/>
        <w:rPr>
          <w:ins w:id="343" w:author="\" w:date="2017-04-28T13:45:00Z"/>
          <w:rFonts w:ascii="Times New Roman" w:eastAsia="Times New Roman" w:hAnsi="Times New Roman" w:cs="Times New Roman"/>
          <w:sz w:val="28"/>
          <w:szCs w:val="28"/>
          <w:lang w:eastAsia="ru-RU"/>
        </w:rPr>
        <w:pPrChange w:id="344" w:author="\" w:date="2017-04-29T09:22:00Z">
          <w:pPr>
            <w:spacing w:line="360" w:lineRule="auto"/>
            <w:ind w:firstLine="708"/>
            <w:jc w:val="both"/>
          </w:pPr>
        </w:pPrChange>
      </w:pPr>
      <w:ins w:id="345" w:author="\" w:date="2017-04-28T13:42:00Z">
        <w:r w:rsidRPr="009462E4">
          <w:rPr>
            <w:rFonts w:ascii="Times New Roman" w:eastAsia="Times New Roman" w:hAnsi="Times New Roman" w:cs="Times New Roman"/>
            <w:sz w:val="28"/>
            <w:szCs w:val="28"/>
            <w:lang w:val="en-US" w:eastAsia="ru-RU"/>
            <w:rPrChange w:id="346" w:author="\" w:date="2017-04-29T09:22:00Z">
              <w:rPr>
                <w:rFonts w:ascii="Times New Roman" w:eastAsia="Times New Roman" w:hAnsi="Times New Roman" w:cs="Times New Roman"/>
                <w:sz w:val="28"/>
                <w:szCs w:val="28"/>
                <w:lang w:eastAsia="ru-RU"/>
              </w:rPr>
            </w:rPrChange>
          </w:rPr>
          <w:t>Тактовый</w:t>
        </w:r>
        <w:r>
          <w:rPr>
            <w:rFonts w:ascii="Times New Roman" w:eastAsia="Times New Roman" w:hAnsi="Times New Roman" w:cs="Times New Roman"/>
            <w:sz w:val="28"/>
            <w:szCs w:val="28"/>
            <w:lang w:eastAsia="ru-RU"/>
          </w:rPr>
          <w:t xml:space="preserve"> генератор</w:t>
        </w:r>
      </w:ins>
      <w:ins w:id="347" w:author="\" w:date="2017-04-28T13:39:00Z">
        <w:r w:rsidR="009F7911">
          <w:rPr>
            <w:rFonts w:ascii="Times New Roman" w:eastAsia="Times New Roman" w:hAnsi="Times New Roman" w:cs="Times New Roman"/>
            <w:sz w:val="28"/>
            <w:szCs w:val="28"/>
            <w:lang w:eastAsia="ru-RU"/>
          </w:rPr>
          <w:t xml:space="preserve"> </w:t>
        </w:r>
      </w:ins>
    </w:p>
    <w:p w:rsidR="0093754F" w:rsidRDefault="0093754F">
      <w:pPr>
        <w:pStyle w:val="a4"/>
        <w:numPr>
          <w:ilvl w:val="1"/>
          <w:numId w:val="6"/>
        </w:numPr>
        <w:spacing w:after="0" w:line="360" w:lineRule="auto"/>
        <w:ind w:left="1418" w:hanging="567"/>
        <w:jc w:val="both"/>
        <w:rPr>
          <w:ins w:id="348" w:author="\" w:date="2017-04-28T13:48:00Z"/>
          <w:rFonts w:ascii="Times New Roman" w:eastAsia="Times New Roman" w:hAnsi="Times New Roman" w:cs="Times New Roman"/>
          <w:sz w:val="28"/>
          <w:szCs w:val="28"/>
          <w:lang w:eastAsia="ru-RU"/>
        </w:rPr>
        <w:pPrChange w:id="349" w:author="\" w:date="2017-04-29T09:23:00Z">
          <w:pPr>
            <w:spacing w:line="360" w:lineRule="auto"/>
            <w:ind w:firstLine="708"/>
            <w:jc w:val="both"/>
          </w:pPr>
        </w:pPrChange>
      </w:pPr>
      <w:ins w:id="350" w:author="\" w:date="2017-04-28T13:45:00Z">
        <w:r w:rsidRPr="009462E4">
          <w:rPr>
            <w:rFonts w:ascii="Times New Roman" w:eastAsia="Times New Roman" w:hAnsi="Times New Roman" w:cs="Times New Roman"/>
            <w:color w:val="000000"/>
            <w:sz w:val="28"/>
            <w:szCs w:val="28"/>
            <w:lang w:eastAsia="ru-RU"/>
            <w:rPrChange w:id="351" w:author="\" w:date="2017-04-29T09:23:00Z">
              <w:rPr>
                <w:rFonts w:ascii="Times New Roman" w:eastAsia="Times New Roman" w:hAnsi="Times New Roman" w:cs="Times New Roman"/>
                <w:sz w:val="28"/>
                <w:szCs w:val="28"/>
                <w:lang w:eastAsia="ru-RU"/>
              </w:rPr>
            </w:rPrChange>
          </w:rPr>
          <w:t>Функция</w:t>
        </w:r>
        <w:r>
          <w:rPr>
            <w:rFonts w:ascii="Times New Roman" w:eastAsia="Times New Roman" w:hAnsi="Times New Roman" w:cs="Times New Roman"/>
            <w:sz w:val="28"/>
            <w:szCs w:val="28"/>
            <w:lang w:eastAsia="ru-RU"/>
          </w:rPr>
          <w:t xml:space="preserve">. </w:t>
        </w:r>
      </w:ins>
      <w:ins w:id="352" w:author="\" w:date="2017-04-28T13:49:00Z">
        <w:r>
          <w:rPr>
            <w:rFonts w:ascii="Times New Roman" w:eastAsia="Times New Roman" w:hAnsi="Times New Roman" w:cs="Times New Roman"/>
            <w:sz w:val="28"/>
            <w:szCs w:val="28"/>
            <w:lang w:eastAsia="ru-RU"/>
          </w:rPr>
          <w:t>Отдаёт команду генератору случайных чисел сгенерировать новое.</w:t>
        </w:r>
      </w:ins>
    </w:p>
    <w:p w:rsidR="0093754F" w:rsidRDefault="0093754F">
      <w:pPr>
        <w:pStyle w:val="a4"/>
        <w:numPr>
          <w:ilvl w:val="1"/>
          <w:numId w:val="6"/>
        </w:numPr>
        <w:spacing w:after="0" w:line="360" w:lineRule="auto"/>
        <w:ind w:left="1418" w:hanging="567"/>
        <w:jc w:val="both"/>
        <w:rPr>
          <w:ins w:id="353" w:author="\" w:date="2017-04-28T13:50:00Z"/>
          <w:rFonts w:ascii="Times New Roman" w:eastAsia="Times New Roman" w:hAnsi="Times New Roman" w:cs="Times New Roman"/>
          <w:sz w:val="28"/>
          <w:szCs w:val="28"/>
          <w:lang w:eastAsia="ru-RU"/>
        </w:rPr>
        <w:pPrChange w:id="354" w:author="\" w:date="2017-04-29T09:23:00Z">
          <w:pPr>
            <w:spacing w:line="360" w:lineRule="auto"/>
            <w:ind w:firstLine="708"/>
            <w:jc w:val="both"/>
          </w:pPr>
        </w:pPrChange>
      </w:pPr>
      <w:ins w:id="355" w:author="\" w:date="2017-04-28T13:48:00Z">
        <w:r w:rsidRPr="009462E4">
          <w:rPr>
            <w:rFonts w:ascii="Times New Roman" w:eastAsia="Times New Roman" w:hAnsi="Times New Roman" w:cs="Times New Roman"/>
            <w:color w:val="000000"/>
            <w:sz w:val="28"/>
            <w:szCs w:val="28"/>
            <w:lang w:eastAsia="ru-RU"/>
            <w:rPrChange w:id="356" w:author="\" w:date="2017-04-29T09:23:00Z">
              <w:rPr>
                <w:rFonts w:ascii="Times New Roman" w:eastAsia="Times New Roman" w:hAnsi="Times New Roman" w:cs="Times New Roman"/>
                <w:sz w:val="28"/>
                <w:szCs w:val="28"/>
                <w:lang w:eastAsia="ru-RU"/>
              </w:rPr>
            </w:rPrChange>
          </w:rPr>
          <w:t>Действие</w:t>
        </w:r>
        <w:r>
          <w:rPr>
            <w:rFonts w:ascii="Times New Roman" w:eastAsia="Times New Roman" w:hAnsi="Times New Roman" w:cs="Times New Roman"/>
            <w:sz w:val="28"/>
            <w:szCs w:val="28"/>
            <w:lang w:eastAsia="ru-RU"/>
          </w:rPr>
          <w:t xml:space="preserve">. </w:t>
        </w:r>
      </w:ins>
      <w:ins w:id="357" w:author="\" w:date="2017-04-28T13:49:00Z">
        <w:r>
          <w:rPr>
            <w:rFonts w:ascii="Times New Roman" w:eastAsia="Times New Roman" w:hAnsi="Times New Roman" w:cs="Times New Roman"/>
            <w:sz w:val="28"/>
            <w:szCs w:val="28"/>
            <w:lang w:eastAsia="ru-RU"/>
          </w:rPr>
          <w:t xml:space="preserve">Подаёт импульс на Генератор случайных чисел, если в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 триггере хранится «1».</w:t>
        </w:r>
      </w:ins>
    </w:p>
    <w:p w:rsidR="0093754F" w:rsidRDefault="0093754F">
      <w:pPr>
        <w:pStyle w:val="a4"/>
        <w:numPr>
          <w:ilvl w:val="0"/>
          <w:numId w:val="10"/>
        </w:numPr>
        <w:spacing w:after="0" w:line="360" w:lineRule="auto"/>
        <w:ind w:left="1134" w:hanging="567"/>
        <w:jc w:val="both"/>
        <w:rPr>
          <w:ins w:id="358" w:author="\" w:date="2017-04-28T13:50:00Z"/>
          <w:rFonts w:ascii="Times New Roman" w:eastAsia="Times New Roman" w:hAnsi="Times New Roman" w:cs="Times New Roman"/>
          <w:sz w:val="28"/>
          <w:szCs w:val="28"/>
          <w:lang w:eastAsia="ru-RU"/>
        </w:rPr>
        <w:pPrChange w:id="359" w:author="\" w:date="2017-04-29T09:22:00Z">
          <w:pPr>
            <w:spacing w:line="360" w:lineRule="auto"/>
            <w:ind w:firstLine="708"/>
            <w:jc w:val="both"/>
          </w:pPr>
        </w:pPrChange>
      </w:pPr>
      <w:ins w:id="360" w:author="\" w:date="2017-04-28T13:50:00Z">
        <w:r w:rsidRPr="009462E4">
          <w:rPr>
            <w:rFonts w:ascii="Times New Roman" w:eastAsia="Times New Roman" w:hAnsi="Times New Roman" w:cs="Times New Roman"/>
            <w:sz w:val="28"/>
            <w:szCs w:val="28"/>
            <w:lang w:val="en-US" w:eastAsia="ru-RU"/>
            <w:rPrChange w:id="361" w:author="\" w:date="2017-04-29T09:22:00Z">
              <w:rPr>
                <w:rFonts w:ascii="Times New Roman" w:eastAsia="Times New Roman" w:hAnsi="Times New Roman" w:cs="Times New Roman"/>
                <w:sz w:val="28"/>
                <w:szCs w:val="28"/>
                <w:lang w:eastAsia="ru-RU"/>
              </w:rPr>
            </w:rPrChange>
          </w:rPr>
          <w:t>Генератор</w:t>
        </w:r>
        <w:r>
          <w:rPr>
            <w:rFonts w:ascii="Times New Roman" w:eastAsia="Times New Roman" w:hAnsi="Times New Roman" w:cs="Times New Roman"/>
            <w:sz w:val="28"/>
            <w:szCs w:val="28"/>
            <w:lang w:eastAsia="ru-RU"/>
          </w:rPr>
          <w:t xml:space="preserve"> случайных чисел. </w:t>
        </w:r>
      </w:ins>
    </w:p>
    <w:p w:rsidR="0093754F" w:rsidRDefault="0093754F">
      <w:pPr>
        <w:pStyle w:val="a4"/>
        <w:numPr>
          <w:ilvl w:val="1"/>
          <w:numId w:val="6"/>
        </w:numPr>
        <w:spacing w:after="0" w:line="360" w:lineRule="auto"/>
        <w:ind w:left="1418" w:hanging="567"/>
        <w:jc w:val="both"/>
        <w:rPr>
          <w:ins w:id="362" w:author="\" w:date="2017-04-28T13:52:00Z"/>
          <w:rFonts w:ascii="Times New Roman" w:eastAsia="Times New Roman" w:hAnsi="Times New Roman" w:cs="Times New Roman"/>
          <w:sz w:val="28"/>
          <w:szCs w:val="28"/>
          <w:lang w:eastAsia="ru-RU"/>
        </w:rPr>
        <w:pPrChange w:id="363" w:author="\" w:date="2017-04-29T09:23:00Z">
          <w:pPr>
            <w:spacing w:line="360" w:lineRule="auto"/>
            <w:ind w:firstLine="708"/>
            <w:jc w:val="both"/>
          </w:pPr>
        </w:pPrChange>
      </w:pPr>
      <w:ins w:id="364" w:author="\" w:date="2017-04-28T13:50:00Z">
        <w:r w:rsidRPr="009462E4">
          <w:rPr>
            <w:rFonts w:ascii="Times New Roman" w:eastAsia="Times New Roman" w:hAnsi="Times New Roman" w:cs="Times New Roman"/>
            <w:color w:val="000000"/>
            <w:sz w:val="28"/>
            <w:szCs w:val="28"/>
            <w:lang w:eastAsia="ru-RU"/>
            <w:rPrChange w:id="365" w:author="\" w:date="2017-04-29T09:23:00Z">
              <w:rPr>
                <w:rFonts w:ascii="Times New Roman" w:eastAsia="Times New Roman" w:hAnsi="Times New Roman" w:cs="Times New Roman"/>
                <w:sz w:val="28"/>
                <w:szCs w:val="28"/>
                <w:lang w:eastAsia="ru-RU"/>
              </w:rPr>
            </w:rPrChange>
          </w:rPr>
          <w:t>Функция</w:t>
        </w:r>
        <w:r>
          <w:rPr>
            <w:rFonts w:ascii="Times New Roman" w:eastAsia="Times New Roman" w:hAnsi="Times New Roman" w:cs="Times New Roman"/>
            <w:sz w:val="28"/>
            <w:szCs w:val="28"/>
            <w:lang w:eastAsia="ru-RU"/>
          </w:rPr>
          <w:t xml:space="preserve">. </w:t>
        </w:r>
      </w:ins>
      <w:ins w:id="366" w:author="\" w:date="2017-04-29T09:32:00Z">
        <w:r w:rsidR="00ED6419">
          <w:rPr>
            <w:rFonts w:ascii="Times New Roman" w:eastAsia="Times New Roman" w:hAnsi="Times New Roman" w:cs="Times New Roman"/>
            <w:sz w:val="28"/>
            <w:szCs w:val="28"/>
            <w:lang w:eastAsia="ru-RU"/>
          </w:rPr>
          <w:t>Имитирует</w:t>
        </w:r>
      </w:ins>
      <w:ins w:id="367" w:author="\" w:date="2017-04-28T13:50:00Z">
        <w:r>
          <w:rPr>
            <w:rFonts w:ascii="Times New Roman" w:eastAsia="Times New Roman" w:hAnsi="Times New Roman" w:cs="Times New Roman"/>
            <w:sz w:val="28"/>
            <w:szCs w:val="28"/>
            <w:lang w:eastAsia="ru-RU"/>
          </w:rPr>
          <w:t xml:space="preserve"> фон окружающей среды.</w:t>
        </w:r>
      </w:ins>
      <w:ins w:id="368" w:author="\" w:date="2017-04-28T13:52:00Z">
        <w:r>
          <w:rPr>
            <w:rFonts w:ascii="Times New Roman" w:eastAsia="Times New Roman" w:hAnsi="Times New Roman" w:cs="Times New Roman"/>
            <w:sz w:val="28"/>
            <w:szCs w:val="28"/>
            <w:lang w:eastAsia="ru-RU"/>
          </w:rPr>
          <w:t xml:space="preserve"> </w:t>
        </w:r>
      </w:ins>
    </w:p>
    <w:p w:rsidR="00276BCA" w:rsidRDefault="00276BCA">
      <w:pPr>
        <w:pStyle w:val="a4"/>
        <w:numPr>
          <w:ilvl w:val="0"/>
          <w:numId w:val="10"/>
        </w:numPr>
        <w:spacing w:after="0" w:line="360" w:lineRule="auto"/>
        <w:ind w:left="1134" w:hanging="567"/>
        <w:jc w:val="both"/>
        <w:rPr>
          <w:ins w:id="369" w:author="\" w:date="2017-04-28T13:52:00Z"/>
          <w:rFonts w:ascii="Times New Roman" w:eastAsia="Times New Roman" w:hAnsi="Times New Roman" w:cs="Times New Roman"/>
          <w:sz w:val="28"/>
          <w:szCs w:val="28"/>
          <w:lang w:eastAsia="ru-RU"/>
        </w:rPr>
        <w:pPrChange w:id="370" w:author="\" w:date="2017-04-29T09:22:00Z">
          <w:pPr>
            <w:spacing w:line="360" w:lineRule="auto"/>
            <w:ind w:firstLine="708"/>
            <w:jc w:val="both"/>
          </w:pPr>
        </w:pPrChange>
      </w:pPr>
      <w:ins w:id="371" w:author="\" w:date="2017-04-28T13:52:00Z">
        <w:r w:rsidRPr="009462E4">
          <w:rPr>
            <w:rFonts w:ascii="Times New Roman" w:eastAsia="Times New Roman" w:hAnsi="Times New Roman" w:cs="Times New Roman"/>
            <w:sz w:val="28"/>
            <w:szCs w:val="28"/>
            <w:lang w:val="en-US" w:eastAsia="ru-RU"/>
            <w:rPrChange w:id="372" w:author="\" w:date="2017-04-29T09:22:00Z">
              <w:rPr>
                <w:rFonts w:ascii="Times New Roman" w:eastAsia="Times New Roman" w:hAnsi="Times New Roman" w:cs="Times New Roman"/>
                <w:sz w:val="28"/>
                <w:szCs w:val="28"/>
                <w:lang w:eastAsia="ru-RU"/>
              </w:rPr>
            </w:rPrChange>
          </w:rPr>
          <w:t>Компаратор</w:t>
        </w:r>
      </w:ins>
    </w:p>
    <w:p w:rsidR="00276BCA" w:rsidRPr="009F7911" w:rsidRDefault="00276BCA">
      <w:pPr>
        <w:pStyle w:val="a4"/>
        <w:numPr>
          <w:ilvl w:val="1"/>
          <w:numId w:val="6"/>
        </w:numPr>
        <w:spacing w:after="0" w:line="360" w:lineRule="auto"/>
        <w:ind w:left="1418" w:hanging="567"/>
        <w:jc w:val="both"/>
        <w:rPr>
          <w:ins w:id="373" w:author="\" w:date="2017-04-28T13:37:00Z"/>
          <w:rFonts w:ascii="Times New Roman" w:eastAsia="Times New Roman" w:hAnsi="Times New Roman" w:cs="Times New Roman"/>
          <w:sz w:val="28"/>
          <w:szCs w:val="28"/>
          <w:lang w:eastAsia="ru-RU"/>
          <w:rPrChange w:id="374" w:author="\" w:date="2017-04-28T13:37:00Z">
            <w:rPr>
              <w:ins w:id="375" w:author="\" w:date="2017-04-28T13:37:00Z"/>
              <w:lang w:eastAsia="ru-RU"/>
            </w:rPr>
          </w:rPrChange>
        </w:rPr>
        <w:pPrChange w:id="376" w:author="\" w:date="2017-04-29T09:23:00Z">
          <w:pPr>
            <w:spacing w:line="360" w:lineRule="auto"/>
            <w:ind w:firstLine="708"/>
            <w:jc w:val="both"/>
          </w:pPr>
        </w:pPrChange>
      </w:pPr>
      <w:ins w:id="377" w:author="\" w:date="2017-04-28T13:52:00Z">
        <w:r w:rsidRPr="009462E4">
          <w:rPr>
            <w:rFonts w:ascii="Times New Roman" w:eastAsia="Times New Roman" w:hAnsi="Times New Roman" w:cs="Times New Roman"/>
            <w:color w:val="000000"/>
            <w:sz w:val="28"/>
            <w:szCs w:val="28"/>
            <w:lang w:eastAsia="ru-RU"/>
            <w:rPrChange w:id="378" w:author="\" w:date="2017-04-29T09:23:00Z">
              <w:rPr>
                <w:rFonts w:ascii="Times New Roman" w:eastAsia="Times New Roman" w:hAnsi="Times New Roman" w:cs="Times New Roman"/>
                <w:sz w:val="28"/>
                <w:szCs w:val="28"/>
                <w:lang w:eastAsia="ru-RU"/>
              </w:rPr>
            </w:rPrChange>
          </w:rPr>
          <w:t>Функция</w:t>
        </w:r>
        <w:r>
          <w:rPr>
            <w:rFonts w:ascii="Times New Roman" w:eastAsia="Times New Roman" w:hAnsi="Times New Roman" w:cs="Times New Roman"/>
            <w:sz w:val="28"/>
            <w:szCs w:val="28"/>
            <w:lang w:eastAsia="ru-RU"/>
          </w:rPr>
          <w:t>. Проверяет, что окружающий фон положителен</w:t>
        </w:r>
      </w:ins>
      <w:ins w:id="379" w:author="\" w:date="2017-04-28T13:53:00Z">
        <w:r>
          <w:rPr>
            <w:rFonts w:ascii="Times New Roman" w:eastAsia="Times New Roman" w:hAnsi="Times New Roman" w:cs="Times New Roman"/>
            <w:sz w:val="28"/>
            <w:szCs w:val="28"/>
            <w:lang w:eastAsia="ru-RU"/>
          </w:rPr>
          <w:t xml:space="preserve">. Если он положителен </w:t>
        </w:r>
      </w:ins>
      <w:ins w:id="380" w:author="\" w:date="2017-04-29T09:32:00Z">
        <w:r w:rsidR="00ED6419">
          <w:rPr>
            <w:rFonts w:ascii="Times New Roman" w:eastAsia="Times New Roman" w:hAnsi="Times New Roman" w:cs="Times New Roman"/>
            <w:sz w:val="28"/>
            <w:szCs w:val="28"/>
            <w:lang w:eastAsia="ru-RU"/>
          </w:rPr>
          <w:t xml:space="preserve">– </w:t>
        </w:r>
      </w:ins>
      <w:ins w:id="381" w:author="\" w:date="2017-04-28T13:53:00Z">
        <w:r>
          <w:rPr>
            <w:rFonts w:ascii="Times New Roman" w:eastAsia="Times New Roman" w:hAnsi="Times New Roman" w:cs="Times New Roman"/>
            <w:sz w:val="28"/>
            <w:szCs w:val="28"/>
            <w:lang w:eastAsia="ru-RU"/>
          </w:rPr>
          <w:t xml:space="preserve">пропускает </w:t>
        </w:r>
      </w:ins>
      <w:ins w:id="382" w:author="\" w:date="2017-04-28T13:54:00Z">
        <w:r>
          <w:rPr>
            <w:rFonts w:ascii="Times New Roman" w:eastAsia="Times New Roman" w:hAnsi="Times New Roman" w:cs="Times New Roman"/>
            <w:sz w:val="28"/>
            <w:szCs w:val="28"/>
            <w:lang w:eastAsia="ru-RU"/>
          </w:rPr>
          <w:t>сгенерированное</w:t>
        </w:r>
      </w:ins>
      <w:ins w:id="383" w:author="\" w:date="2017-04-28T13:53:00Z">
        <w:r>
          <w:rPr>
            <w:rFonts w:ascii="Times New Roman" w:eastAsia="Times New Roman" w:hAnsi="Times New Roman" w:cs="Times New Roman"/>
            <w:sz w:val="28"/>
            <w:szCs w:val="28"/>
            <w:lang w:eastAsia="ru-RU"/>
          </w:rPr>
          <w:t xml:space="preserve"> значение  </w:t>
        </w:r>
      </w:ins>
      <w:ins w:id="384" w:author="\" w:date="2017-04-28T13:54:00Z">
        <w:r>
          <w:rPr>
            <w:rFonts w:ascii="Times New Roman" w:eastAsia="Times New Roman" w:hAnsi="Times New Roman" w:cs="Times New Roman"/>
            <w:sz w:val="28"/>
            <w:szCs w:val="28"/>
            <w:lang w:eastAsia="ru-RU"/>
          </w:rPr>
          <w:t>в блок анализа.</w:t>
        </w:r>
      </w:ins>
    </w:p>
    <w:p w:rsidR="009462E4" w:rsidRPr="00ED6419" w:rsidRDefault="00C548A5">
      <w:pPr>
        <w:spacing w:after="0" w:line="360" w:lineRule="auto"/>
        <w:rPr>
          <w:ins w:id="385" w:author="\" w:date="2017-04-29T09:23:00Z"/>
          <w:rFonts w:ascii="Times New Roman" w:eastAsia="Times New Roman" w:hAnsi="Times New Roman" w:cs="Times New Roman"/>
          <w:sz w:val="28"/>
          <w:szCs w:val="28"/>
          <w:lang w:eastAsia="ru-RU"/>
          <w:rPrChange w:id="386" w:author="\" w:date="2017-04-29T09:32:00Z">
            <w:rPr>
              <w:ins w:id="387" w:author="\" w:date="2017-04-29T09:23:00Z"/>
              <w:rFonts w:ascii="Times New Roman" w:eastAsia="Times New Roman" w:hAnsi="Times New Roman" w:cs="Times New Roman"/>
              <w:sz w:val="28"/>
              <w:szCs w:val="28"/>
              <w:lang w:val="en-US" w:eastAsia="ru-RU"/>
            </w:rPr>
          </w:rPrChange>
        </w:rPr>
        <w:pPrChange w:id="388" w:author="\" w:date="2017-04-28T10:41:00Z">
          <w:pPr>
            <w:spacing w:line="360" w:lineRule="auto"/>
            <w:ind w:firstLine="708"/>
            <w:jc w:val="both"/>
          </w:pPr>
        </w:pPrChange>
      </w:pPr>
      <w:ins w:id="389" w:author="\" w:date="2017-04-28T10:44:00Z">
        <w:r>
          <w:rPr>
            <w:rFonts w:ascii="Times New Roman" w:eastAsia="Times New Roman" w:hAnsi="Times New Roman" w:cs="Times New Roman"/>
            <w:sz w:val="28"/>
            <w:szCs w:val="28"/>
            <w:lang w:eastAsia="ru-RU"/>
          </w:rPr>
          <w:tab/>
        </w:r>
      </w:ins>
    </w:p>
    <w:p w:rsidR="00C548A5" w:rsidRDefault="00C548A5">
      <w:pPr>
        <w:spacing w:after="0" w:line="360" w:lineRule="auto"/>
        <w:ind w:firstLine="567"/>
        <w:jc w:val="both"/>
        <w:rPr>
          <w:ins w:id="390" w:author="\" w:date="2017-04-28T10:52:00Z"/>
          <w:rFonts w:ascii="Times New Roman" w:eastAsia="Times New Roman" w:hAnsi="Times New Roman" w:cs="Times New Roman"/>
          <w:sz w:val="28"/>
          <w:szCs w:val="28"/>
          <w:lang w:eastAsia="ru-RU"/>
        </w:rPr>
        <w:pPrChange w:id="391" w:author="\" w:date="2017-04-29T09:32:00Z">
          <w:pPr>
            <w:spacing w:line="360" w:lineRule="auto"/>
            <w:ind w:firstLine="708"/>
            <w:jc w:val="both"/>
          </w:pPr>
        </w:pPrChange>
      </w:pPr>
      <w:ins w:id="392" w:author="\" w:date="2017-04-28T10:44:00Z">
        <w:r w:rsidRPr="00C548A5">
          <w:rPr>
            <w:rFonts w:ascii="Times New Roman" w:eastAsia="Times New Roman" w:hAnsi="Times New Roman" w:cs="Times New Roman"/>
            <w:b/>
            <w:sz w:val="28"/>
            <w:szCs w:val="28"/>
            <w:lang w:eastAsia="ru-RU"/>
            <w:rPrChange w:id="393" w:author="\" w:date="2017-04-28T10:46:00Z">
              <w:rPr>
                <w:rFonts w:ascii="Times New Roman" w:eastAsia="Times New Roman" w:hAnsi="Times New Roman" w:cs="Times New Roman"/>
                <w:sz w:val="28"/>
                <w:szCs w:val="28"/>
                <w:lang w:eastAsia="ru-RU"/>
              </w:rPr>
            </w:rPrChange>
          </w:rPr>
          <w:t>Блок анализа</w:t>
        </w:r>
        <w:r>
          <w:rPr>
            <w:rFonts w:ascii="Times New Roman" w:eastAsia="Times New Roman" w:hAnsi="Times New Roman" w:cs="Times New Roman"/>
            <w:sz w:val="28"/>
            <w:szCs w:val="28"/>
            <w:lang w:eastAsia="ru-RU"/>
          </w:rPr>
          <w:t xml:space="preserve"> состоит из двух </w:t>
        </w:r>
      </w:ins>
      <w:ins w:id="394" w:author="\" w:date="2017-04-28T10:45:00Z">
        <w:r>
          <w:rPr>
            <w:rFonts w:ascii="Times New Roman" w:eastAsia="Times New Roman" w:hAnsi="Times New Roman" w:cs="Times New Roman"/>
            <w:sz w:val="28"/>
            <w:szCs w:val="28"/>
            <w:lang w:eastAsia="ru-RU"/>
          </w:rPr>
          <w:t>компараторов,</w:t>
        </w:r>
      </w:ins>
      <w:ins w:id="395" w:author="\" w:date="2017-04-28T10:44:00Z">
        <w:r>
          <w:rPr>
            <w:rFonts w:ascii="Times New Roman" w:eastAsia="Times New Roman" w:hAnsi="Times New Roman" w:cs="Times New Roman"/>
            <w:sz w:val="28"/>
            <w:szCs w:val="28"/>
            <w:lang w:eastAsia="ru-RU"/>
          </w:rPr>
          <w:t xml:space="preserve"> которые сравнивают контрольные значения с текущим фоном</w:t>
        </w:r>
      </w:ins>
      <w:ins w:id="396" w:author="\" w:date="2017-04-28T10:49:00Z">
        <w:r>
          <w:rPr>
            <w:rFonts w:ascii="Times New Roman" w:eastAsia="Times New Roman" w:hAnsi="Times New Roman" w:cs="Times New Roman"/>
            <w:sz w:val="28"/>
            <w:szCs w:val="28"/>
            <w:lang w:eastAsia="ru-RU"/>
          </w:rPr>
          <w:t xml:space="preserve">. Для вывода информации используются </w:t>
        </w:r>
      </w:ins>
      <w:ins w:id="397" w:author="\" w:date="2017-04-28T10:47:00Z">
        <w:r>
          <w:rPr>
            <w:rFonts w:ascii="Times New Roman" w:eastAsia="Times New Roman" w:hAnsi="Times New Roman" w:cs="Times New Roman"/>
            <w:sz w:val="28"/>
            <w:szCs w:val="28"/>
            <w:lang w:eastAsia="ru-RU"/>
          </w:rPr>
          <w:t>3</w:t>
        </w:r>
      </w:ins>
      <w:ins w:id="398" w:author="\" w:date="2017-04-28T10:49:00Z">
        <w:r>
          <w:rPr>
            <w:rFonts w:ascii="Times New Roman" w:eastAsia="Times New Roman" w:hAnsi="Times New Roman" w:cs="Times New Roman"/>
            <w:sz w:val="28"/>
            <w:szCs w:val="28"/>
            <w:lang w:eastAsia="ru-RU"/>
          </w:rPr>
          <w:t>-и</w:t>
        </w:r>
      </w:ins>
      <w:ins w:id="399" w:author="\" w:date="2017-04-28T10:47:00Z">
        <w:r>
          <w:rPr>
            <w:rFonts w:ascii="Times New Roman" w:eastAsia="Times New Roman" w:hAnsi="Times New Roman" w:cs="Times New Roman"/>
            <w:sz w:val="28"/>
            <w:szCs w:val="28"/>
            <w:lang w:eastAsia="ru-RU"/>
          </w:rPr>
          <w:t xml:space="preserve"> светодиода</w:t>
        </w:r>
      </w:ins>
      <w:ins w:id="400" w:author="\" w:date="2017-04-28T10:49:00Z">
        <w:r>
          <w:rPr>
            <w:rFonts w:ascii="Times New Roman" w:eastAsia="Times New Roman" w:hAnsi="Times New Roman" w:cs="Times New Roman"/>
            <w:sz w:val="28"/>
            <w:szCs w:val="28"/>
            <w:lang w:eastAsia="ru-RU"/>
          </w:rPr>
          <w:t xml:space="preserve"> </w:t>
        </w:r>
      </w:ins>
      <w:ins w:id="401" w:author="\" w:date="2017-04-28T10:47:00Z">
        <w:r>
          <w:rPr>
            <w:rFonts w:ascii="Times New Roman" w:eastAsia="Times New Roman" w:hAnsi="Times New Roman" w:cs="Times New Roman"/>
            <w:sz w:val="28"/>
            <w:szCs w:val="28"/>
            <w:lang w:eastAsia="ru-RU"/>
          </w:rPr>
          <w:t xml:space="preserve">следующих расцветок: </w:t>
        </w:r>
        <w:r w:rsidRPr="00C548A5">
          <w:rPr>
            <w:rFonts w:ascii="Times New Roman" w:eastAsia="Times New Roman" w:hAnsi="Times New Roman" w:cs="Times New Roman"/>
            <w:i/>
            <w:sz w:val="28"/>
            <w:szCs w:val="28"/>
            <w:lang w:eastAsia="ru-RU"/>
            <w:rPrChange w:id="402" w:author="\" w:date="2017-04-28T10:48:00Z">
              <w:rPr>
                <w:rFonts w:ascii="Times New Roman" w:eastAsia="Times New Roman" w:hAnsi="Times New Roman" w:cs="Times New Roman"/>
                <w:sz w:val="28"/>
                <w:szCs w:val="28"/>
                <w:lang w:eastAsia="ru-RU"/>
              </w:rPr>
            </w:rPrChange>
          </w:rPr>
          <w:t>красн</w:t>
        </w:r>
      </w:ins>
      <w:ins w:id="403" w:author="\" w:date="2017-04-28T10:48:00Z">
        <w:r w:rsidRPr="00C548A5">
          <w:rPr>
            <w:rFonts w:ascii="Times New Roman" w:eastAsia="Times New Roman" w:hAnsi="Times New Roman" w:cs="Times New Roman"/>
            <w:i/>
            <w:sz w:val="28"/>
            <w:szCs w:val="28"/>
            <w:lang w:eastAsia="ru-RU"/>
            <w:rPrChange w:id="404" w:author="\" w:date="2017-04-28T10:48:00Z">
              <w:rPr>
                <w:rFonts w:ascii="Times New Roman" w:eastAsia="Times New Roman" w:hAnsi="Times New Roman" w:cs="Times New Roman"/>
                <w:sz w:val="28"/>
                <w:szCs w:val="28"/>
                <w:lang w:eastAsia="ru-RU"/>
              </w:rPr>
            </w:rPrChange>
          </w:rPr>
          <w:t>ый, зелёный и желтый</w:t>
        </w:r>
      </w:ins>
      <w:ins w:id="405" w:author="\" w:date="2017-04-28T10:50:00Z">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xml:space="preserve">Светодиоды </w:t>
        </w:r>
      </w:ins>
      <w:ins w:id="406" w:author="\" w:date="2017-04-28T10:51:00Z">
        <w:r>
          <w:rPr>
            <w:rFonts w:ascii="Times New Roman" w:eastAsia="Times New Roman" w:hAnsi="Times New Roman" w:cs="Times New Roman"/>
            <w:sz w:val="28"/>
            <w:szCs w:val="28"/>
            <w:lang w:eastAsia="ru-RU"/>
          </w:rPr>
          <w:t>зажигаются в соответствии с приведёнными в ТЗ правилами</w:t>
        </w:r>
      </w:ins>
      <w:ins w:id="407" w:author="\" w:date="2017-04-28T10:52:00Z">
        <w:r w:rsidR="003810D1">
          <w:rPr>
            <w:rFonts w:ascii="Times New Roman" w:eastAsia="Times New Roman" w:hAnsi="Times New Roman" w:cs="Times New Roman"/>
            <w:sz w:val="28"/>
            <w:szCs w:val="28"/>
            <w:lang w:eastAsia="ru-RU"/>
          </w:rPr>
          <w:t>:</w:t>
        </w:r>
      </w:ins>
    </w:p>
    <w:p w:rsidR="003810D1" w:rsidRPr="002F1E99" w:rsidRDefault="003810D1">
      <w:pPr>
        <w:pStyle w:val="a4"/>
        <w:numPr>
          <w:ilvl w:val="0"/>
          <w:numId w:val="10"/>
        </w:numPr>
        <w:spacing w:after="0" w:line="360" w:lineRule="auto"/>
        <w:ind w:left="1134" w:hanging="567"/>
        <w:jc w:val="both"/>
        <w:rPr>
          <w:ins w:id="408" w:author="\" w:date="2017-04-28T10:52:00Z"/>
          <w:rFonts w:ascii="Times New Roman" w:eastAsia="Times New Roman" w:hAnsi="Times New Roman" w:cs="Times New Roman"/>
          <w:sz w:val="28"/>
          <w:szCs w:val="28"/>
          <w:lang w:eastAsia="ru-RU"/>
          <w:rPrChange w:id="409" w:author="\" w:date="2017-04-29T09:47:00Z">
            <w:rPr>
              <w:ins w:id="410" w:author="\" w:date="2017-04-28T10:52:00Z"/>
              <w:rFonts w:ascii="Times New Roman" w:eastAsia="Times New Roman" w:hAnsi="Times New Roman" w:cs="Times New Roman"/>
              <w:sz w:val="28"/>
              <w:szCs w:val="28"/>
              <w:lang w:eastAsia="ru-RU"/>
            </w:rPr>
          </w:rPrChange>
        </w:rPr>
        <w:pPrChange w:id="411" w:author="\" w:date="2017-04-29T09:33:00Z">
          <w:pPr>
            <w:spacing w:line="360" w:lineRule="auto"/>
            <w:ind w:firstLine="708"/>
            <w:jc w:val="both"/>
          </w:pPr>
        </w:pPrChange>
      </w:pPr>
      <w:ins w:id="412" w:author="\" w:date="2017-04-28T10:53:00Z">
        <w:r w:rsidRPr="00ED6419">
          <w:rPr>
            <w:rFonts w:ascii="Times New Roman" w:eastAsia="Times New Roman" w:hAnsi="Times New Roman" w:cs="Times New Roman"/>
            <w:sz w:val="28"/>
            <w:szCs w:val="28"/>
            <w:lang w:eastAsia="ru-RU"/>
          </w:rPr>
          <w:t>Ф</w:t>
        </w:r>
      </w:ins>
      <w:ins w:id="413" w:author="\" w:date="2017-04-28T10:52:00Z">
        <w:r w:rsidRPr="00ED6419">
          <w:rPr>
            <w:rFonts w:ascii="Times New Roman" w:eastAsia="Times New Roman" w:hAnsi="Times New Roman" w:cs="Times New Roman"/>
            <w:sz w:val="28"/>
            <w:szCs w:val="28"/>
            <w:lang w:eastAsia="ru-RU"/>
          </w:rPr>
          <w:t xml:space="preserve">он </w:t>
        </w:r>
        <w:r w:rsidRPr="002F1E99">
          <w:rPr>
            <w:rFonts w:ascii="Times New Roman" w:eastAsia="Times New Roman" w:hAnsi="Times New Roman" w:cs="Times New Roman"/>
            <w:b/>
            <w:sz w:val="28"/>
            <w:szCs w:val="28"/>
            <w:lang w:eastAsia="ru-RU"/>
            <w:rPrChange w:id="414" w:author="\" w:date="2017-04-29T09:47:00Z">
              <w:rPr>
                <w:rFonts w:ascii="Times New Roman" w:eastAsia="Times New Roman" w:hAnsi="Times New Roman" w:cs="Times New Roman"/>
                <w:sz w:val="28"/>
                <w:szCs w:val="28"/>
                <w:lang w:eastAsia="ru-RU"/>
              </w:rPr>
            </w:rPrChange>
          </w:rPr>
          <w:t xml:space="preserve">меньше </w:t>
        </w:r>
      </w:ins>
      <w:ins w:id="415" w:author="\" w:date="2017-04-28T10:55:00Z">
        <w:r w:rsidRPr="002F1E99">
          <w:rPr>
            <w:rFonts w:ascii="Times New Roman" w:eastAsia="Times New Roman" w:hAnsi="Times New Roman" w:cs="Times New Roman"/>
            <w:b/>
            <w:sz w:val="28"/>
            <w:szCs w:val="28"/>
            <w:lang w:eastAsia="ru-RU"/>
            <w:rPrChange w:id="416" w:author="\" w:date="2017-04-29T09:47:00Z">
              <w:rPr>
                <w:rFonts w:ascii="Times New Roman" w:eastAsia="Times New Roman" w:hAnsi="Times New Roman" w:cs="Times New Roman"/>
                <w:sz w:val="28"/>
                <w:szCs w:val="28"/>
                <w:lang w:eastAsia="ru-RU"/>
              </w:rPr>
            </w:rPrChange>
          </w:rPr>
          <w:t>и</w:t>
        </w:r>
      </w:ins>
      <w:ins w:id="417" w:author="\" w:date="2017-04-29T09:32:00Z">
        <w:r w:rsidR="00ED6419" w:rsidRPr="002F1E99">
          <w:rPr>
            <w:rFonts w:ascii="Times New Roman" w:eastAsia="Times New Roman" w:hAnsi="Times New Roman" w:cs="Times New Roman"/>
            <w:b/>
            <w:sz w:val="28"/>
            <w:szCs w:val="28"/>
            <w:lang w:eastAsia="ru-RU"/>
            <w:rPrChange w:id="418" w:author="\" w:date="2017-04-29T09:47:00Z">
              <w:rPr>
                <w:rFonts w:ascii="Times New Roman" w:eastAsia="Times New Roman" w:hAnsi="Times New Roman" w:cs="Times New Roman"/>
                <w:sz w:val="28"/>
                <w:szCs w:val="28"/>
                <w:lang w:eastAsia="ru-RU"/>
              </w:rPr>
            </w:rPrChange>
          </w:rPr>
          <w:t>ли</w:t>
        </w:r>
      </w:ins>
      <w:ins w:id="419" w:author="\" w:date="2017-04-28T10:55:00Z">
        <w:r w:rsidRPr="002F1E99">
          <w:rPr>
            <w:rFonts w:ascii="Times New Roman" w:eastAsia="Times New Roman" w:hAnsi="Times New Roman" w:cs="Times New Roman"/>
            <w:b/>
            <w:sz w:val="28"/>
            <w:szCs w:val="28"/>
            <w:lang w:eastAsia="ru-RU"/>
            <w:rPrChange w:id="420" w:author="\" w:date="2017-04-29T09:47:00Z">
              <w:rPr>
                <w:rFonts w:ascii="Times New Roman" w:eastAsia="Times New Roman" w:hAnsi="Times New Roman" w:cs="Times New Roman"/>
                <w:sz w:val="28"/>
                <w:szCs w:val="28"/>
                <w:lang w:eastAsia="ru-RU"/>
              </w:rPr>
            </w:rPrChange>
          </w:rPr>
          <w:t xml:space="preserve"> равен</w:t>
        </w:r>
        <w:r w:rsidRPr="002F1E99">
          <w:rPr>
            <w:rFonts w:ascii="Times New Roman" w:eastAsia="Times New Roman" w:hAnsi="Times New Roman" w:cs="Times New Roman"/>
            <w:sz w:val="28"/>
            <w:szCs w:val="28"/>
            <w:lang w:eastAsia="ru-RU"/>
            <w:rPrChange w:id="421" w:author="\" w:date="2017-04-29T09:47:00Z">
              <w:rPr>
                <w:rFonts w:ascii="Times New Roman" w:eastAsia="Times New Roman" w:hAnsi="Times New Roman" w:cs="Times New Roman"/>
                <w:sz w:val="28"/>
                <w:szCs w:val="28"/>
                <w:lang w:eastAsia="ru-RU"/>
              </w:rPr>
            </w:rPrChange>
          </w:rPr>
          <w:t xml:space="preserve"> </w:t>
        </w:r>
      </w:ins>
      <w:ins w:id="422" w:author="\" w:date="2017-04-28T10:52:00Z">
        <w:r w:rsidRPr="002F1E99">
          <w:rPr>
            <w:rFonts w:ascii="Times New Roman" w:eastAsia="Times New Roman" w:hAnsi="Times New Roman" w:cs="Times New Roman"/>
            <w:b/>
            <w:sz w:val="28"/>
            <w:szCs w:val="28"/>
            <w:lang w:eastAsia="ru-RU"/>
            <w:rPrChange w:id="423" w:author="\" w:date="2017-04-29T09:47:00Z">
              <w:rPr>
                <w:rFonts w:ascii="Times New Roman" w:eastAsia="Times New Roman" w:hAnsi="Times New Roman" w:cs="Times New Roman"/>
                <w:b/>
                <w:sz w:val="28"/>
                <w:szCs w:val="28"/>
                <w:lang w:eastAsia="ru-RU"/>
              </w:rPr>
            </w:rPrChange>
          </w:rPr>
          <w:t>5</w:t>
        </w:r>
      </w:ins>
      <w:ins w:id="424" w:author="\" w:date="2017-04-28T10:55:00Z">
        <w:r w:rsidRPr="002F1E99">
          <w:rPr>
            <w:rFonts w:ascii="Times New Roman" w:eastAsia="Times New Roman" w:hAnsi="Times New Roman" w:cs="Times New Roman"/>
            <w:b/>
            <w:sz w:val="28"/>
            <w:szCs w:val="28"/>
            <w:lang w:eastAsia="ru-RU"/>
            <w:rPrChange w:id="425" w:author="\" w:date="2017-04-29T09:47:00Z">
              <w:rPr>
                <w:rFonts w:ascii="Times New Roman" w:eastAsia="Times New Roman" w:hAnsi="Times New Roman" w:cs="Times New Roman"/>
                <w:b/>
                <w:sz w:val="28"/>
                <w:szCs w:val="28"/>
                <w:lang w:eastAsia="ru-RU"/>
              </w:rPr>
            </w:rPrChange>
          </w:rPr>
          <w:t>0</w:t>
        </w:r>
      </w:ins>
      <w:ins w:id="426" w:author="\" w:date="2017-04-28T10:52:00Z">
        <w:r w:rsidRPr="002F1E99">
          <w:rPr>
            <w:rFonts w:ascii="Times New Roman" w:eastAsia="Times New Roman" w:hAnsi="Times New Roman" w:cs="Times New Roman"/>
            <w:b/>
            <w:sz w:val="28"/>
            <w:szCs w:val="28"/>
            <w:lang w:eastAsia="ru-RU"/>
            <w:rPrChange w:id="427" w:author="\" w:date="2017-04-29T09:47:00Z">
              <w:rPr>
                <w:rFonts w:ascii="Times New Roman" w:eastAsia="Times New Roman" w:hAnsi="Times New Roman" w:cs="Times New Roman"/>
                <w:sz w:val="28"/>
                <w:szCs w:val="28"/>
                <w:lang w:eastAsia="ru-RU"/>
              </w:rPr>
            </w:rPrChange>
          </w:rPr>
          <w:t xml:space="preserve"> </w:t>
        </w:r>
        <w:r w:rsidRPr="002F1E99">
          <w:rPr>
            <w:rFonts w:ascii="Times New Roman" w:eastAsia="Times New Roman" w:hAnsi="Times New Roman" w:cs="Times New Roman"/>
            <w:sz w:val="28"/>
            <w:szCs w:val="28"/>
            <w:lang w:eastAsia="ru-RU"/>
            <w:rPrChange w:id="428" w:author="\" w:date="2017-04-29T09:47:00Z">
              <w:rPr>
                <w:rFonts w:ascii="Times New Roman" w:eastAsia="Times New Roman" w:hAnsi="Times New Roman" w:cs="Times New Roman"/>
                <w:sz w:val="28"/>
                <w:szCs w:val="28"/>
                <w:lang w:eastAsia="ru-RU"/>
              </w:rPr>
            </w:rPrChange>
          </w:rPr>
          <w:t>рентген</w:t>
        </w:r>
      </w:ins>
      <w:ins w:id="429" w:author="\" w:date="2017-04-29T09:32:00Z">
        <w:r w:rsidR="00ED6419" w:rsidRPr="002F1E99">
          <w:rPr>
            <w:rFonts w:ascii="Times New Roman" w:eastAsia="Times New Roman" w:hAnsi="Times New Roman" w:cs="Times New Roman"/>
            <w:sz w:val="28"/>
            <w:szCs w:val="28"/>
            <w:lang w:eastAsia="ru-RU"/>
            <w:rPrChange w:id="430" w:author="\" w:date="2017-04-29T09:47:00Z">
              <w:rPr>
                <w:rFonts w:ascii="Times New Roman" w:eastAsia="Times New Roman" w:hAnsi="Times New Roman" w:cs="Times New Roman"/>
                <w:b/>
                <w:sz w:val="28"/>
                <w:szCs w:val="28"/>
                <w:lang w:eastAsia="ru-RU"/>
              </w:rPr>
            </w:rPrChange>
          </w:rPr>
          <w:t xml:space="preserve"> – </w:t>
        </w:r>
      </w:ins>
      <w:ins w:id="431" w:author="\" w:date="2017-04-29T09:33:00Z">
        <w:r w:rsidR="00ED6419" w:rsidRPr="002F1E99">
          <w:rPr>
            <w:rFonts w:ascii="Times New Roman" w:eastAsia="Times New Roman" w:hAnsi="Times New Roman" w:cs="Times New Roman"/>
            <w:sz w:val="28"/>
            <w:szCs w:val="28"/>
            <w:lang w:eastAsia="ru-RU"/>
            <w:rPrChange w:id="432" w:author="\" w:date="2017-04-29T09:47:00Z">
              <w:rPr>
                <w:rFonts w:ascii="Times New Roman" w:eastAsia="Times New Roman" w:hAnsi="Times New Roman" w:cs="Times New Roman"/>
                <w:b/>
                <w:sz w:val="28"/>
                <w:szCs w:val="28"/>
                <w:lang w:eastAsia="ru-RU"/>
              </w:rPr>
            </w:rPrChange>
          </w:rPr>
          <w:t>з</w:t>
        </w:r>
      </w:ins>
      <w:ins w:id="433" w:author="\" w:date="2017-04-28T10:52:00Z">
        <w:r w:rsidRPr="002F1E99">
          <w:rPr>
            <w:rFonts w:ascii="Times New Roman" w:eastAsia="Times New Roman" w:hAnsi="Times New Roman" w:cs="Times New Roman"/>
            <w:sz w:val="28"/>
            <w:szCs w:val="28"/>
            <w:lang w:eastAsia="ru-RU"/>
            <w:rPrChange w:id="434" w:author="\" w:date="2017-04-29T09:47:00Z">
              <w:rPr>
                <w:rFonts w:ascii="Times New Roman" w:eastAsia="Times New Roman" w:hAnsi="Times New Roman" w:cs="Times New Roman"/>
                <w:sz w:val="28"/>
                <w:szCs w:val="28"/>
                <w:lang w:eastAsia="ru-RU"/>
              </w:rPr>
            </w:rPrChange>
          </w:rPr>
          <w:t>агорается зелёный</w:t>
        </w:r>
      </w:ins>
    </w:p>
    <w:p w:rsidR="003810D1" w:rsidRPr="002F1E99" w:rsidRDefault="003810D1">
      <w:pPr>
        <w:pStyle w:val="a4"/>
        <w:numPr>
          <w:ilvl w:val="0"/>
          <w:numId w:val="10"/>
        </w:numPr>
        <w:spacing w:after="0" w:line="360" w:lineRule="auto"/>
        <w:ind w:left="1134" w:hanging="567"/>
        <w:jc w:val="both"/>
        <w:rPr>
          <w:ins w:id="435" w:author="\" w:date="2017-04-28T10:54:00Z"/>
          <w:rFonts w:ascii="Times New Roman" w:eastAsia="Times New Roman" w:hAnsi="Times New Roman" w:cs="Times New Roman"/>
          <w:sz w:val="28"/>
          <w:szCs w:val="28"/>
          <w:lang w:eastAsia="ru-RU"/>
          <w:rPrChange w:id="436" w:author="\" w:date="2017-04-29T09:47:00Z">
            <w:rPr>
              <w:ins w:id="437" w:author="\" w:date="2017-04-28T10:54:00Z"/>
              <w:rFonts w:ascii="Times New Roman" w:eastAsia="Times New Roman" w:hAnsi="Times New Roman" w:cs="Times New Roman"/>
              <w:sz w:val="28"/>
              <w:szCs w:val="28"/>
              <w:lang w:eastAsia="ru-RU"/>
            </w:rPr>
          </w:rPrChange>
        </w:rPr>
        <w:pPrChange w:id="438" w:author="\" w:date="2017-04-29T09:33:00Z">
          <w:pPr>
            <w:spacing w:line="360" w:lineRule="auto"/>
            <w:ind w:firstLine="708"/>
            <w:jc w:val="both"/>
          </w:pPr>
        </w:pPrChange>
      </w:pPr>
      <w:ins w:id="439" w:author="\" w:date="2017-04-28T10:53:00Z">
        <w:r w:rsidRPr="002F1E99">
          <w:rPr>
            <w:rFonts w:ascii="Times New Roman" w:eastAsia="Times New Roman" w:hAnsi="Times New Roman" w:cs="Times New Roman"/>
            <w:sz w:val="28"/>
            <w:szCs w:val="28"/>
            <w:lang w:eastAsia="ru-RU"/>
            <w:rPrChange w:id="440" w:author="\" w:date="2017-04-29T09:47:00Z">
              <w:rPr>
                <w:rFonts w:ascii="Times New Roman" w:eastAsia="Times New Roman" w:hAnsi="Times New Roman" w:cs="Times New Roman"/>
                <w:sz w:val="28"/>
                <w:szCs w:val="28"/>
                <w:lang w:eastAsia="ru-RU"/>
              </w:rPr>
            </w:rPrChange>
          </w:rPr>
          <w:t xml:space="preserve">Фон </w:t>
        </w:r>
        <w:r w:rsidRPr="002F1E99">
          <w:rPr>
            <w:rFonts w:ascii="Times New Roman" w:eastAsia="Times New Roman" w:hAnsi="Times New Roman" w:cs="Times New Roman"/>
            <w:b/>
            <w:sz w:val="28"/>
            <w:szCs w:val="28"/>
            <w:lang w:eastAsia="ru-RU"/>
            <w:rPrChange w:id="441" w:author="\" w:date="2017-04-29T09:47:00Z">
              <w:rPr>
                <w:rFonts w:ascii="Times New Roman" w:eastAsia="Times New Roman" w:hAnsi="Times New Roman" w:cs="Times New Roman"/>
                <w:sz w:val="28"/>
                <w:szCs w:val="28"/>
                <w:lang w:eastAsia="ru-RU"/>
              </w:rPr>
            </w:rPrChange>
          </w:rPr>
          <w:t>больше 50</w:t>
        </w:r>
        <w:r w:rsidRPr="002F1E99">
          <w:rPr>
            <w:rFonts w:ascii="Times New Roman" w:eastAsia="Times New Roman" w:hAnsi="Times New Roman" w:cs="Times New Roman"/>
            <w:sz w:val="28"/>
            <w:szCs w:val="28"/>
            <w:lang w:eastAsia="ru-RU"/>
            <w:rPrChange w:id="442" w:author="\" w:date="2017-04-29T09:47:00Z">
              <w:rPr>
                <w:rFonts w:ascii="Times New Roman" w:eastAsia="Times New Roman" w:hAnsi="Times New Roman" w:cs="Times New Roman"/>
                <w:sz w:val="28"/>
                <w:szCs w:val="28"/>
                <w:lang w:eastAsia="ru-RU"/>
              </w:rPr>
            </w:rPrChange>
          </w:rPr>
          <w:t xml:space="preserve">, но </w:t>
        </w:r>
        <w:r w:rsidRPr="002F1E99">
          <w:rPr>
            <w:rFonts w:ascii="Times New Roman" w:eastAsia="Times New Roman" w:hAnsi="Times New Roman" w:cs="Times New Roman"/>
            <w:b/>
            <w:sz w:val="28"/>
            <w:szCs w:val="28"/>
            <w:lang w:eastAsia="ru-RU"/>
            <w:rPrChange w:id="443" w:author="\" w:date="2017-04-29T09:47:00Z">
              <w:rPr>
                <w:rFonts w:ascii="Times New Roman" w:eastAsia="Times New Roman" w:hAnsi="Times New Roman" w:cs="Times New Roman"/>
                <w:sz w:val="28"/>
                <w:szCs w:val="28"/>
                <w:lang w:eastAsia="ru-RU"/>
              </w:rPr>
            </w:rPrChange>
          </w:rPr>
          <w:t>меньше 150</w:t>
        </w:r>
        <w:r w:rsidRPr="002F1E99">
          <w:rPr>
            <w:rFonts w:ascii="Times New Roman" w:eastAsia="Times New Roman" w:hAnsi="Times New Roman" w:cs="Times New Roman"/>
            <w:sz w:val="28"/>
            <w:szCs w:val="28"/>
            <w:lang w:eastAsia="ru-RU"/>
            <w:rPrChange w:id="444" w:author="\" w:date="2017-04-29T09:47:00Z">
              <w:rPr>
                <w:rFonts w:ascii="Times New Roman" w:eastAsia="Times New Roman" w:hAnsi="Times New Roman" w:cs="Times New Roman"/>
                <w:sz w:val="28"/>
                <w:szCs w:val="28"/>
                <w:lang w:eastAsia="ru-RU"/>
              </w:rPr>
            </w:rPrChange>
          </w:rPr>
          <w:t xml:space="preserve"> рентген</w:t>
        </w:r>
      </w:ins>
      <w:ins w:id="445" w:author="\" w:date="2017-04-29T09:33:00Z">
        <w:r w:rsidR="00ED6419" w:rsidRPr="002F1E99">
          <w:rPr>
            <w:rFonts w:ascii="Times New Roman" w:eastAsia="Times New Roman" w:hAnsi="Times New Roman" w:cs="Times New Roman"/>
            <w:sz w:val="28"/>
            <w:szCs w:val="28"/>
            <w:lang w:eastAsia="ru-RU"/>
            <w:rPrChange w:id="446" w:author="\" w:date="2017-04-29T09:47:00Z">
              <w:rPr>
                <w:rFonts w:ascii="Times New Roman" w:eastAsia="Times New Roman" w:hAnsi="Times New Roman" w:cs="Times New Roman"/>
                <w:b/>
                <w:sz w:val="28"/>
                <w:szCs w:val="28"/>
                <w:lang w:eastAsia="ru-RU"/>
              </w:rPr>
            </w:rPrChange>
          </w:rPr>
          <w:t xml:space="preserve"> – з</w:t>
        </w:r>
      </w:ins>
      <w:ins w:id="447" w:author="\" w:date="2017-04-28T10:54:00Z">
        <w:r w:rsidRPr="002F1E99">
          <w:rPr>
            <w:rFonts w:ascii="Times New Roman" w:eastAsia="Times New Roman" w:hAnsi="Times New Roman" w:cs="Times New Roman"/>
            <w:sz w:val="28"/>
            <w:szCs w:val="28"/>
            <w:lang w:eastAsia="ru-RU"/>
            <w:rPrChange w:id="448" w:author="\" w:date="2017-04-29T09:47:00Z">
              <w:rPr>
                <w:rFonts w:ascii="Times New Roman" w:eastAsia="Times New Roman" w:hAnsi="Times New Roman" w:cs="Times New Roman"/>
                <w:sz w:val="28"/>
                <w:szCs w:val="28"/>
                <w:lang w:eastAsia="ru-RU"/>
              </w:rPr>
            </w:rPrChange>
          </w:rPr>
          <w:t>агорается жёлтый</w:t>
        </w:r>
      </w:ins>
    </w:p>
    <w:p w:rsidR="003810D1" w:rsidRPr="00ED6419" w:rsidRDefault="003810D1">
      <w:pPr>
        <w:pStyle w:val="a4"/>
        <w:numPr>
          <w:ilvl w:val="0"/>
          <w:numId w:val="10"/>
        </w:numPr>
        <w:spacing w:after="0" w:line="360" w:lineRule="auto"/>
        <w:ind w:left="1134" w:hanging="567"/>
        <w:jc w:val="both"/>
        <w:rPr>
          <w:ins w:id="449" w:author="\" w:date="2017-04-28T13:24:00Z"/>
          <w:rFonts w:ascii="Times New Roman" w:eastAsia="Times New Roman" w:hAnsi="Times New Roman" w:cs="Times New Roman"/>
          <w:sz w:val="28"/>
          <w:szCs w:val="28"/>
          <w:lang w:eastAsia="ru-RU"/>
          <w:rPrChange w:id="450" w:author="\" w:date="2017-04-29T09:33:00Z">
            <w:rPr>
              <w:ins w:id="451" w:author="\" w:date="2017-04-28T13:24:00Z"/>
              <w:rFonts w:ascii="Times New Roman" w:eastAsia="Times New Roman" w:hAnsi="Times New Roman" w:cs="Times New Roman"/>
              <w:b/>
              <w:sz w:val="28"/>
              <w:szCs w:val="28"/>
              <w:lang w:eastAsia="ru-RU"/>
            </w:rPr>
          </w:rPrChange>
        </w:rPr>
        <w:pPrChange w:id="452" w:author="\" w:date="2017-04-29T09:33:00Z">
          <w:pPr>
            <w:spacing w:line="360" w:lineRule="auto"/>
            <w:ind w:firstLine="708"/>
            <w:jc w:val="both"/>
          </w:pPr>
        </w:pPrChange>
      </w:pPr>
      <w:ins w:id="453" w:author="\" w:date="2017-04-28T10:54:00Z">
        <w:r w:rsidRPr="00ED6419">
          <w:rPr>
            <w:rFonts w:ascii="Times New Roman" w:eastAsia="Times New Roman" w:hAnsi="Times New Roman" w:cs="Times New Roman"/>
            <w:sz w:val="28"/>
            <w:szCs w:val="28"/>
            <w:lang w:val="en-US" w:eastAsia="ru-RU"/>
            <w:rPrChange w:id="454" w:author="\" w:date="2017-04-29T09:33:00Z">
              <w:rPr>
                <w:rFonts w:ascii="Times New Roman" w:eastAsia="Times New Roman" w:hAnsi="Times New Roman" w:cs="Times New Roman"/>
                <w:sz w:val="28"/>
                <w:szCs w:val="28"/>
                <w:lang w:eastAsia="ru-RU"/>
              </w:rPr>
            </w:rPrChange>
          </w:rPr>
          <w:t xml:space="preserve">Фон </w:t>
        </w:r>
      </w:ins>
      <w:ins w:id="455" w:author="\" w:date="2017-04-28T10:56:00Z">
        <w:r w:rsidRPr="00ED6419">
          <w:rPr>
            <w:rFonts w:ascii="Times New Roman" w:eastAsia="Times New Roman" w:hAnsi="Times New Roman" w:cs="Times New Roman"/>
            <w:b/>
            <w:sz w:val="28"/>
            <w:szCs w:val="28"/>
            <w:lang w:val="en-US" w:eastAsia="ru-RU"/>
            <w:rPrChange w:id="456" w:author="\" w:date="2017-04-29T09:34:00Z">
              <w:rPr>
                <w:rFonts w:ascii="Times New Roman" w:eastAsia="Times New Roman" w:hAnsi="Times New Roman" w:cs="Times New Roman"/>
                <w:sz w:val="28"/>
                <w:szCs w:val="28"/>
                <w:lang w:eastAsia="ru-RU"/>
              </w:rPr>
            </w:rPrChange>
          </w:rPr>
          <w:t>выше</w:t>
        </w:r>
        <w:r w:rsidRPr="00ED6419">
          <w:rPr>
            <w:rFonts w:ascii="Times New Roman" w:eastAsia="Times New Roman" w:hAnsi="Times New Roman" w:cs="Times New Roman"/>
            <w:sz w:val="28"/>
            <w:szCs w:val="28"/>
            <w:lang w:val="en-US" w:eastAsia="ru-RU"/>
            <w:rPrChange w:id="457" w:author="\" w:date="2017-04-29T09:33:00Z">
              <w:rPr>
                <w:rFonts w:ascii="Times New Roman" w:eastAsia="Times New Roman" w:hAnsi="Times New Roman" w:cs="Times New Roman"/>
                <w:sz w:val="28"/>
                <w:szCs w:val="28"/>
                <w:lang w:eastAsia="ru-RU"/>
              </w:rPr>
            </w:rPrChange>
          </w:rPr>
          <w:t xml:space="preserve"> </w:t>
        </w:r>
        <w:r w:rsidRPr="00ED6419">
          <w:rPr>
            <w:rFonts w:ascii="Times New Roman" w:eastAsia="Times New Roman" w:hAnsi="Times New Roman" w:cs="Times New Roman"/>
            <w:b/>
            <w:sz w:val="28"/>
            <w:szCs w:val="28"/>
            <w:lang w:eastAsia="ru-RU"/>
            <w:rPrChange w:id="458" w:author="\" w:date="2017-04-29T09:33:00Z">
              <w:rPr>
                <w:rFonts w:ascii="Times New Roman" w:eastAsia="Times New Roman" w:hAnsi="Times New Roman" w:cs="Times New Roman"/>
                <w:sz w:val="28"/>
                <w:szCs w:val="28"/>
                <w:lang w:eastAsia="ru-RU"/>
              </w:rPr>
            </w:rPrChange>
          </w:rPr>
          <w:t>149 рентген</w:t>
        </w:r>
        <w:r w:rsidRPr="00ED6419">
          <w:rPr>
            <w:rFonts w:ascii="Times New Roman" w:eastAsia="Times New Roman" w:hAnsi="Times New Roman" w:cs="Times New Roman"/>
            <w:sz w:val="28"/>
            <w:szCs w:val="28"/>
            <w:lang w:eastAsia="ru-RU"/>
          </w:rPr>
          <w:t xml:space="preserve"> </w:t>
        </w:r>
      </w:ins>
      <w:ins w:id="459" w:author="\" w:date="2017-04-29T09:33:00Z">
        <w:r w:rsidR="00ED6419" w:rsidRPr="00ED6419">
          <w:rPr>
            <w:rFonts w:ascii="Times New Roman" w:eastAsia="Times New Roman" w:hAnsi="Times New Roman" w:cs="Times New Roman"/>
            <w:sz w:val="28"/>
            <w:szCs w:val="28"/>
            <w:lang w:eastAsia="ru-RU"/>
          </w:rPr>
          <w:t xml:space="preserve">– </w:t>
        </w:r>
        <w:r w:rsidR="00ED6419">
          <w:rPr>
            <w:rFonts w:ascii="Times New Roman" w:eastAsia="Times New Roman" w:hAnsi="Times New Roman" w:cs="Times New Roman"/>
            <w:sz w:val="28"/>
            <w:szCs w:val="28"/>
            <w:lang w:eastAsia="ru-RU"/>
          </w:rPr>
          <w:t>з</w:t>
        </w:r>
      </w:ins>
      <w:ins w:id="460" w:author="\" w:date="2017-04-28T10:56:00Z">
        <w:r w:rsidRPr="00ED6419">
          <w:rPr>
            <w:rFonts w:ascii="Times New Roman" w:eastAsia="Times New Roman" w:hAnsi="Times New Roman" w:cs="Times New Roman"/>
            <w:sz w:val="28"/>
            <w:szCs w:val="28"/>
            <w:lang w:eastAsia="ru-RU"/>
          </w:rPr>
          <w:t>агорается красный</w:t>
        </w:r>
      </w:ins>
    </w:p>
    <w:p w:rsidR="00895657" w:rsidRDefault="00895657">
      <w:pPr>
        <w:spacing w:after="0" w:line="360" w:lineRule="auto"/>
        <w:ind w:left="708"/>
        <w:rPr>
          <w:ins w:id="461" w:author="\" w:date="2017-04-28T13:25:00Z"/>
          <w:rFonts w:ascii="Times New Roman" w:eastAsia="Times New Roman" w:hAnsi="Times New Roman" w:cs="Times New Roman"/>
          <w:sz w:val="28"/>
          <w:szCs w:val="28"/>
          <w:lang w:eastAsia="ru-RU"/>
        </w:rPr>
        <w:pPrChange w:id="462" w:author="\" w:date="2017-04-28T13:24:00Z">
          <w:pPr>
            <w:spacing w:line="360" w:lineRule="auto"/>
            <w:ind w:firstLine="708"/>
            <w:jc w:val="both"/>
          </w:pPr>
        </w:pPrChange>
      </w:pPr>
      <w:ins w:id="463" w:author="\" w:date="2017-04-28T13:24:00Z">
        <w:r>
          <w:rPr>
            <w:rFonts w:ascii="Times New Roman" w:eastAsia="Times New Roman" w:hAnsi="Times New Roman" w:cs="Times New Roman"/>
            <w:sz w:val="28"/>
            <w:szCs w:val="28"/>
            <w:lang w:eastAsia="ru-RU"/>
          </w:rPr>
          <w:t>Для реализации данных правил были добавлены 2 блока ИЛИ и 1 блок И</w:t>
        </w:r>
      </w:ins>
      <w:ins w:id="464" w:author="\" w:date="2017-04-28T13:25:00Z">
        <w:r>
          <w:rPr>
            <w:rFonts w:ascii="Times New Roman" w:eastAsia="Times New Roman" w:hAnsi="Times New Roman" w:cs="Times New Roman"/>
            <w:sz w:val="28"/>
            <w:szCs w:val="28"/>
            <w:lang w:eastAsia="ru-RU"/>
          </w:rPr>
          <w:t>.</w:t>
        </w:r>
      </w:ins>
    </w:p>
    <w:p w:rsidR="00895657" w:rsidRDefault="00895657">
      <w:pPr>
        <w:spacing w:after="0" w:line="360" w:lineRule="auto"/>
        <w:rPr>
          <w:ins w:id="465" w:author="\" w:date="2017-04-28T13:25:00Z"/>
          <w:rFonts w:ascii="Times New Roman" w:eastAsia="Times New Roman" w:hAnsi="Times New Roman" w:cs="Times New Roman"/>
          <w:sz w:val="28"/>
          <w:szCs w:val="28"/>
          <w:lang w:eastAsia="ru-RU"/>
        </w:rPr>
        <w:pPrChange w:id="466" w:author="\" w:date="2017-04-28T13:25:00Z">
          <w:pPr>
            <w:spacing w:line="360" w:lineRule="auto"/>
            <w:ind w:firstLine="708"/>
            <w:jc w:val="both"/>
          </w:pPr>
        </w:pPrChange>
      </w:pPr>
      <w:ins w:id="467" w:author="\" w:date="2017-04-28T13:25:00Z">
        <w:r>
          <w:rPr>
            <w:rFonts w:ascii="Times New Roman" w:eastAsia="Times New Roman" w:hAnsi="Times New Roman" w:cs="Times New Roman"/>
            <w:sz w:val="28"/>
            <w:szCs w:val="28"/>
            <w:lang w:eastAsia="ru-RU"/>
          </w:rPr>
          <w:t xml:space="preserve">Логика работы такова: </w:t>
        </w:r>
      </w:ins>
    </w:p>
    <w:p w:rsidR="009F7911" w:rsidRPr="00895657" w:rsidRDefault="00895657">
      <w:pPr>
        <w:spacing w:after="0" w:line="360" w:lineRule="auto"/>
        <w:jc w:val="both"/>
        <w:rPr>
          <w:ins w:id="468" w:author="\" w:date="2017-04-28T11:37:00Z"/>
          <w:rFonts w:ascii="Times New Roman" w:eastAsia="Times New Roman" w:hAnsi="Times New Roman" w:cs="Times New Roman"/>
          <w:sz w:val="28"/>
          <w:szCs w:val="28"/>
          <w:lang w:eastAsia="ru-RU"/>
          <w:rPrChange w:id="469" w:author="\" w:date="2017-04-28T13:24:00Z">
            <w:rPr>
              <w:ins w:id="470" w:author="\" w:date="2017-04-28T11:37:00Z"/>
              <w:rFonts w:ascii="Times New Roman" w:eastAsia="Times New Roman" w:hAnsi="Times New Roman" w:cs="Times New Roman"/>
              <w:b/>
              <w:sz w:val="28"/>
              <w:szCs w:val="28"/>
              <w:lang w:eastAsia="ru-RU"/>
            </w:rPr>
          </w:rPrChange>
        </w:rPr>
        <w:pPrChange w:id="471" w:author="\" w:date="2017-04-29T09:34:00Z">
          <w:pPr>
            <w:spacing w:line="360" w:lineRule="auto"/>
            <w:ind w:firstLine="708"/>
            <w:jc w:val="both"/>
          </w:pPr>
        </w:pPrChange>
      </w:pPr>
      <w:ins w:id="472" w:author="\" w:date="2017-04-28T13:25:00Z">
        <w:r>
          <w:rPr>
            <w:rFonts w:ascii="Times New Roman" w:eastAsia="Times New Roman" w:hAnsi="Times New Roman" w:cs="Times New Roman"/>
            <w:sz w:val="28"/>
            <w:szCs w:val="28"/>
            <w:lang w:eastAsia="ru-RU"/>
          </w:rPr>
          <w:tab/>
        </w:r>
        <w:r w:rsidRPr="00895657">
          <w:rPr>
            <w:rFonts w:ascii="Times New Roman" w:eastAsia="Times New Roman" w:hAnsi="Times New Roman" w:cs="Times New Roman"/>
            <w:b/>
            <w:sz w:val="28"/>
            <w:szCs w:val="28"/>
            <w:lang w:eastAsia="ru-RU"/>
            <w:rPrChange w:id="473" w:author="\" w:date="2017-04-28T13:27:00Z">
              <w:rPr>
                <w:rFonts w:ascii="Times New Roman" w:eastAsia="Times New Roman" w:hAnsi="Times New Roman" w:cs="Times New Roman"/>
                <w:sz w:val="28"/>
                <w:szCs w:val="28"/>
                <w:lang w:eastAsia="ru-RU"/>
              </w:rPr>
            </w:rPrChange>
          </w:rPr>
          <w:t>Красный светодиод</w:t>
        </w:r>
        <w:r>
          <w:rPr>
            <w:rFonts w:ascii="Times New Roman" w:eastAsia="Times New Roman" w:hAnsi="Times New Roman" w:cs="Times New Roman"/>
            <w:sz w:val="28"/>
            <w:szCs w:val="28"/>
            <w:lang w:eastAsia="ru-RU"/>
          </w:rPr>
          <w:t xml:space="preserve"> загорается тогда когда </w:t>
        </w:r>
      </w:ins>
      <w:ins w:id="474" w:author="\" w:date="2017-04-28T13:26:00Z">
        <w:r>
          <w:rPr>
            <w:rFonts w:ascii="Times New Roman" w:eastAsia="Times New Roman" w:hAnsi="Times New Roman" w:cs="Times New Roman"/>
            <w:sz w:val="28"/>
            <w:szCs w:val="28"/>
            <w:lang w:eastAsia="ru-RU"/>
          </w:rPr>
          <w:t>входящее число больше или равно константе 96, что при переводе в десятичную систему счисления из 16-тиричной системы будет равно 150</w:t>
        </w:r>
      </w:ins>
      <w:ins w:id="475" w:author="\" w:date="2017-04-28T13:27:00Z">
        <w:r>
          <w:rPr>
            <w:rFonts w:ascii="Times New Roman" w:eastAsia="Times New Roman" w:hAnsi="Times New Roman" w:cs="Times New Roman"/>
            <w:sz w:val="28"/>
            <w:szCs w:val="28"/>
            <w:lang w:eastAsia="ru-RU"/>
          </w:rPr>
          <w:t xml:space="preserve">. </w:t>
        </w:r>
        <w:r w:rsidRPr="009F7911">
          <w:rPr>
            <w:rFonts w:ascii="Times New Roman" w:eastAsia="Times New Roman" w:hAnsi="Times New Roman" w:cs="Times New Roman"/>
            <w:b/>
            <w:sz w:val="28"/>
            <w:szCs w:val="28"/>
            <w:lang w:eastAsia="ru-RU"/>
            <w:rPrChange w:id="476" w:author="\" w:date="2017-04-28T13:34:00Z">
              <w:rPr>
                <w:rFonts w:ascii="Times New Roman" w:eastAsia="Times New Roman" w:hAnsi="Times New Roman" w:cs="Times New Roman"/>
                <w:sz w:val="28"/>
                <w:szCs w:val="28"/>
                <w:lang w:eastAsia="ru-RU"/>
              </w:rPr>
            </w:rPrChange>
          </w:rPr>
          <w:t>Желтый светодиод</w:t>
        </w:r>
        <w:r>
          <w:rPr>
            <w:rFonts w:ascii="Times New Roman" w:eastAsia="Times New Roman" w:hAnsi="Times New Roman" w:cs="Times New Roman"/>
            <w:sz w:val="28"/>
            <w:szCs w:val="28"/>
            <w:lang w:eastAsia="ru-RU"/>
          </w:rPr>
          <w:t xml:space="preserve"> </w:t>
        </w:r>
      </w:ins>
      <w:ins w:id="477" w:author="\" w:date="2017-04-28T13:29:00Z">
        <w:r>
          <w:rPr>
            <w:rFonts w:ascii="Times New Roman" w:eastAsia="Times New Roman" w:hAnsi="Times New Roman" w:cs="Times New Roman"/>
            <w:sz w:val="28"/>
            <w:szCs w:val="28"/>
            <w:lang w:eastAsia="ru-RU"/>
          </w:rPr>
          <w:t>загорается,</w:t>
        </w:r>
      </w:ins>
      <w:ins w:id="478" w:author="\" w:date="2017-04-28T13:27:00Z">
        <w:r>
          <w:rPr>
            <w:rFonts w:ascii="Times New Roman" w:eastAsia="Times New Roman" w:hAnsi="Times New Roman" w:cs="Times New Roman"/>
            <w:sz w:val="28"/>
            <w:szCs w:val="28"/>
            <w:lang w:eastAsia="ru-RU"/>
          </w:rPr>
          <w:t xml:space="preserve"> если входящее число больше константы </w:t>
        </w:r>
      </w:ins>
      <w:ins w:id="479" w:author="\" w:date="2017-04-28T13:28:00Z">
        <w:r>
          <w:rPr>
            <w:rFonts w:ascii="Times New Roman" w:eastAsia="Times New Roman" w:hAnsi="Times New Roman" w:cs="Times New Roman"/>
            <w:sz w:val="28"/>
            <w:szCs w:val="28"/>
            <w:lang w:eastAsia="ru-RU"/>
          </w:rPr>
          <w:t>32, что при переводе в десятичную систему счисления буде</w:t>
        </w:r>
      </w:ins>
      <w:ins w:id="480" w:author="\" w:date="2017-04-28T13:29:00Z">
        <w:r>
          <w:rPr>
            <w:rFonts w:ascii="Times New Roman" w:eastAsia="Times New Roman" w:hAnsi="Times New Roman" w:cs="Times New Roman"/>
            <w:sz w:val="28"/>
            <w:szCs w:val="28"/>
            <w:lang w:eastAsia="ru-RU"/>
          </w:rPr>
          <w:t>т</w:t>
        </w:r>
      </w:ins>
      <w:ins w:id="481" w:author="\" w:date="2017-04-28T13:28:00Z">
        <w:r>
          <w:rPr>
            <w:rFonts w:ascii="Times New Roman" w:eastAsia="Times New Roman" w:hAnsi="Times New Roman" w:cs="Times New Roman"/>
            <w:sz w:val="28"/>
            <w:szCs w:val="28"/>
            <w:lang w:eastAsia="ru-RU"/>
          </w:rPr>
          <w:t xml:space="preserve"> равно 50-ти, </w:t>
        </w:r>
      </w:ins>
      <w:ins w:id="482" w:author="\" w:date="2017-04-28T13:29:00Z">
        <w:r>
          <w:rPr>
            <w:rFonts w:ascii="Times New Roman" w:eastAsia="Times New Roman" w:hAnsi="Times New Roman" w:cs="Times New Roman"/>
            <w:sz w:val="28"/>
            <w:szCs w:val="28"/>
            <w:lang w:eastAsia="ru-RU"/>
          </w:rPr>
          <w:t>и при этом</w:t>
        </w:r>
      </w:ins>
      <w:ins w:id="483" w:author="\" w:date="2017-04-28T13:28:00Z">
        <w:r>
          <w:rPr>
            <w:rFonts w:ascii="Times New Roman" w:eastAsia="Times New Roman" w:hAnsi="Times New Roman" w:cs="Times New Roman"/>
            <w:sz w:val="28"/>
            <w:szCs w:val="28"/>
            <w:lang w:eastAsia="ru-RU"/>
          </w:rPr>
          <w:t xml:space="preserve"> меньше константы 96</w:t>
        </w:r>
      </w:ins>
      <w:ins w:id="484" w:author="\" w:date="2017-04-28T13:29:00Z">
        <w:r>
          <w:rPr>
            <w:rFonts w:ascii="Times New Roman" w:eastAsia="Times New Roman" w:hAnsi="Times New Roman" w:cs="Times New Roman"/>
            <w:sz w:val="28"/>
            <w:szCs w:val="28"/>
            <w:lang w:eastAsia="ru-RU"/>
          </w:rPr>
          <w:t>.</w:t>
        </w:r>
      </w:ins>
      <w:ins w:id="485" w:author="\" w:date="2017-04-28T13:34:00Z">
        <w:r w:rsidR="009F7911">
          <w:rPr>
            <w:rFonts w:ascii="Times New Roman" w:eastAsia="Times New Roman" w:hAnsi="Times New Roman" w:cs="Times New Roman"/>
            <w:sz w:val="28"/>
            <w:szCs w:val="28"/>
            <w:lang w:eastAsia="ru-RU"/>
          </w:rPr>
          <w:t xml:space="preserve"> </w:t>
        </w:r>
      </w:ins>
      <w:ins w:id="486" w:author="\" w:date="2017-04-28T13:30:00Z">
        <w:r w:rsidR="009F7911" w:rsidRPr="009F7911">
          <w:rPr>
            <w:rFonts w:ascii="Times New Roman" w:eastAsia="Times New Roman" w:hAnsi="Times New Roman" w:cs="Times New Roman"/>
            <w:b/>
            <w:sz w:val="28"/>
            <w:szCs w:val="28"/>
            <w:lang w:eastAsia="ru-RU"/>
            <w:rPrChange w:id="487" w:author="\" w:date="2017-04-28T13:34:00Z">
              <w:rPr>
                <w:rFonts w:ascii="Times New Roman" w:eastAsia="Times New Roman" w:hAnsi="Times New Roman" w:cs="Times New Roman"/>
                <w:sz w:val="28"/>
                <w:szCs w:val="28"/>
                <w:lang w:eastAsia="ru-RU"/>
              </w:rPr>
            </w:rPrChange>
          </w:rPr>
          <w:t>Зелёный светодиод</w:t>
        </w:r>
        <w:r w:rsidR="009F7911">
          <w:rPr>
            <w:rFonts w:ascii="Times New Roman" w:eastAsia="Times New Roman" w:hAnsi="Times New Roman" w:cs="Times New Roman"/>
            <w:sz w:val="28"/>
            <w:szCs w:val="28"/>
            <w:lang w:eastAsia="ru-RU"/>
          </w:rPr>
          <w:t xml:space="preserve"> </w:t>
        </w:r>
      </w:ins>
      <w:ins w:id="488" w:author="\" w:date="2017-04-28T13:34:00Z">
        <w:r w:rsidR="009F7911">
          <w:rPr>
            <w:rFonts w:ascii="Times New Roman" w:eastAsia="Times New Roman" w:hAnsi="Times New Roman" w:cs="Times New Roman"/>
            <w:sz w:val="28"/>
            <w:szCs w:val="28"/>
            <w:lang w:eastAsia="ru-RU"/>
          </w:rPr>
          <w:t>загорается,</w:t>
        </w:r>
      </w:ins>
      <w:ins w:id="489" w:author="\" w:date="2017-04-28T13:30:00Z">
        <w:r w:rsidR="009F7911">
          <w:rPr>
            <w:rFonts w:ascii="Times New Roman" w:eastAsia="Times New Roman" w:hAnsi="Times New Roman" w:cs="Times New Roman"/>
            <w:sz w:val="28"/>
            <w:szCs w:val="28"/>
            <w:lang w:eastAsia="ru-RU"/>
          </w:rPr>
          <w:t xml:space="preserve"> если входящее число меньше или равно константе 32.</w:t>
        </w:r>
      </w:ins>
    </w:p>
    <w:p w:rsidR="00ED6419" w:rsidRDefault="00ED6419">
      <w:pPr>
        <w:spacing w:after="0" w:line="360" w:lineRule="auto"/>
        <w:ind w:firstLine="708"/>
        <w:jc w:val="both"/>
        <w:rPr>
          <w:ins w:id="490" w:author="\" w:date="2017-04-29T09:34:00Z"/>
          <w:rFonts w:ascii="Times New Roman" w:eastAsia="Times New Roman" w:hAnsi="Times New Roman" w:cs="Times New Roman"/>
          <w:sz w:val="28"/>
          <w:szCs w:val="28"/>
          <w:lang w:eastAsia="ru-RU"/>
        </w:rPr>
        <w:pPrChange w:id="491" w:author="\" w:date="2017-04-29T09:34:00Z">
          <w:pPr>
            <w:spacing w:line="360" w:lineRule="auto"/>
            <w:ind w:firstLine="708"/>
            <w:jc w:val="both"/>
          </w:pPr>
        </w:pPrChange>
      </w:pPr>
    </w:p>
    <w:p w:rsidR="007505BC" w:rsidRPr="007505BC" w:rsidRDefault="007505BC">
      <w:pPr>
        <w:spacing w:after="0" w:line="360" w:lineRule="auto"/>
        <w:ind w:firstLine="708"/>
        <w:jc w:val="both"/>
        <w:rPr>
          <w:rFonts w:ascii="Times New Roman" w:eastAsia="Times New Roman" w:hAnsi="Times New Roman" w:cs="Times New Roman"/>
          <w:sz w:val="28"/>
          <w:szCs w:val="28"/>
          <w:lang w:val="kk-KZ" w:eastAsia="ru-RU"/>
          <w:rPrChange w:id="492" w:author="\" w:date="2017-04-28T11:48:00Z">
            <w:rPr>
              <w:lang w:eastAsia="ru-RU"/>
            </w:rPr>
          </w:rPrChange>
        </w:rPr>
        <w:pPrChange w:id="493" w:author="\" w:date="2017-04-29T09:34:00Z">
          <w:pPr>
            <w:spacing w:line="360" w:lineRule="auto"/>
            <w:ind w:firstLine="708"/>
            <w:jc w:val="both"/>
          </w:pPr>
        </w:pPrChange>
      </w:pPr>
      <w:ins w:id="494" w:author="\" w:date="2017-04-28T11:37:00Z">
        <w:r>
          <w:rPr>
            <w:rFonts w:ascii="Times New Roman" w:eastAsia="Times New Roman" w:hAnsi="Times New Roman" w:cs="Times New Roman"/>
            <w:sz w:val="28"/>
            <w:szCs w:val="28"/>
            <w:lang w:eastAsia="ru-RU"/>
          </w:rPr>
          <w:t xml:space="preserve">В </w:t>
        </w:r>
        <w:r w:rsidRPr="00895657">
          <w:rPr>
            <w:rFonts w:ascii="Times New Roman" w:eastAsia="Times New Roman" w:hAnsi="Times New Roman" w:cs="Times New Roman"/>
            <w:b/>
            <w:sz w:val="28"/>
            <w:szCs w:val="28"/>
            <w:lang w:eastAsia="ru-RU"/>
            <w:rPrChange w:id="495" w:author="\" w:date="2017-04-28T13:24:00Z">
              <w:rPr>
                <w:rFonts w:ascii="Times New Roman" w:eastAsia="Times New Roman" w:hAnsi="Times New Roman" w:cs="Times New Roman"/>
                <w:sz w:val="28"/>
                <w:szCs w:val="28"/>
                <w:lang w:eastAsia="ru-RU"/>
              </w:rPr>
            </w:rPrChange>
          </w:rPr>
          <w:t>процессе</w:t>
        </w:r>
        <w:r>
          <w:rPr>
            <w:rFonts w:ascii="Times New Roman" w:eastAsia="Times New Roman" w:hAnsi="Times New Roman" w:cs="Times New Roman"/>
            <w:sz w:val="28"/>
            <w:szCs w:val="28"/>
            <w:lang w:eastAsia="ru-RU"/>
          </w:rPr>
          <w:t xml:space="preserve"> разработки был обнаружен баг в программе </w:t>
        </w:r>
      </w:ins>
      <w:ins w:id="496" w:author="\" w:date="2017-04-28T11:43:00Z">
        <w:r>
          <w:rPr>
            <w:rFonts w:ascii="Times New Roman" w:eastAsia="Times New Roman" w:hAnsi="Times New Roman" w:cs="Times New Roman"/>
            <w:sz w:val="28"/>
            <w:szCs w:val="28"/>
            <w:lang w:val="en-US" w:eastAsia="ru-RU"/>
          </w:rPr>
          <w:t>Logisim</w:t>
        </w:r>
        <w:r>
          <w:rPr>
            <w:rFonts w:ascii="Times New Roman" w:eastAsia="Times New Roman" w:hAnsi="Times New Roman" w:cs="Times New Roman"/>
            <w:sz w:val="28"/>
            <w:szCs w:val="28"/>
            <w:lang w:eastAsia="ru-RU"/>
          </w:rPr>
          <w:t xml:space="preserve"> 2.7.1 – </w:t>
        </w:r>
        <w:r>
          <w:rPr>
            <w:rFonts w:ascii="Times New Roman" w:eastAsia="Times New Roman" w:hAnsi="Times New Roman" w:cs="Times New Roman"/>
            <w:sz w:val="28"/>
            <w:szCs w:val="28"/>
            <w:lang w:val="kk-KZ" w:eastAsia="ru-RU"/>
          </w:rPr>
          <w:t>компаратор периодически сравн</w:t>
        </w:r>
      </w:ins>
      <w:ins w:id="497" w:author="\" w:date="2017-04-28T13:24:00Z">
        <w:r w:rsidR="00895657">
          <w:rPr>
            <w:rFonts w:ascii="Times New Roman" w:eastAsia="Times New Roman" w:hAnsi="Times New Roman" w:cs="Times New Roman"/>
            <w:sz w:val="28"/>
            <w:szCs w:val="28"/>
            <w:lang w:val="kk-KZ" w:eastAsia="ru-RU"/>
          </w:rPr>
          <w:t>и</w:t>
        </w:r>
      </w:ins>
      <w:ins w:id="498" w:author="\" w:date="2017-04-28T11:43:00Z">
        <w:r>
          <w:rPr>
            <w:rFonts w:ascii="Times New Roman" w:eastAsia="Times New Roman" w:hAnsi="Times New Roman" w:cs="Times New Roman"/>
            <w:sz w:val="28"/>
            <w:szCs w:val="28"/>
            <w:lang w:val="kk-KZ" w:eastAsia="ru-RU"/>
          </w:rPr>
          <w:t xml:space="preserve">вает числа не правильно. </w:t>
        </w:r>
      </w:ins>
      <w:ins w:id="499" w:author="\" w:date="2017-04-28T11:44:00Z">
        <w:r>
          <w:rPr>
            <w:rFonts w:ascii="Times New Roman" w:eastAsia="Times New Roman" w:hAnsi="Times New Roman" w:cs="Times New Roman"/>
            <w:sz w:val="28"/>
            <w:szCs w:val="28"/>
            <w:lang w:val="kk-KZ" w:eastAsia="ru-RU"/>
          </w:rPr>
          <w:t xml:space="preserve">Это вызвало необходимость в проектирование собственной подсхемы компаратора (см. Рисунок 2.2). </w:t>
        </w:r>
      </w:ins>
    </w:p>
    <w:p w:rsidR="006F4D2F" w:rsidRPr="009D5E44" w:rsidDel="0055172E" w:rsidRDefault="006F4D2F">
      <w:pPr>
        <w:spacing w:after="0" w:line="360" w:lineRule="auto"/>
        <w:ind w:firstLine="708"/>
        <w:jc w:val="both"/>
        <w:rPr>
          <w:del w:id="500" w:author="\" w:date="2017-04-27T17:51:00Z"/>
          <w:rFonts w:ascii="Times New Roman" w:eastAsia="Times New Roman" w:hAnsi="Times New Roman" w:cs="Times New Roman"/>
          <w:b/>
          <w:sz w:val="28"/>
          <w:szCs w:val="28"/>
          <w:lang w:eastAsia="ru-RU"/>
        </w:rPr>
        <w:pPrChange w:id="501" w:author="\" w:date="2017-04-27T17:24:00Z">
          <w:pPr>
            <w:spacing w:line="360" w:lineRule="auto"/>
            <w:ind w:firstLine="708"/>
            <w:jc w:val="both"/>
          </w:pPr>
        </w:pPrChange>
      </w:pPr>
    </w:p>
    <w:p w:rsidR="00623D07" w:rsidRPr="009D5E44" w:rsidDel="0055172E" w:rsidRDefault="00623D07">
      <w:pPr>
        <w:spacing w:after="0" w:line="360" w:lineRule="auto"/>
        <w:ind w:firstLine="708"/>
        <w:jc w:val="both"/>
        <w:rPr>
          <w:del w:id="502" w:author="\" w:date="2017-04-27T17:51:00Z"/>
          <w:rFonts w:ascii="Times New Roman" w:eastAsia="Times New Roman" w:hAnsi="Times New Roman" w:cs="Times New Roman"/>
          <w:sz w:val="28"/>
          <w:szCs w:val="28"/>
          <w:lang w:eastAsia="ru-RU"/>
        </w:rPr>
        <w:pPrChange w:id="503" w:author="\" w:date="2017-04-27T17:24:00Z">
          <w:pPr>
            <w:spacing w:line="360" w:lineRule="auto"/>
            <w:ind w:firstLine="708"/>
            <w:jc w:val="both"/>
          </w:pPr>
        </w:pPrChange>
      </w:pPr>
    </w:p>
    <w:p w:rsidR="006F4D2F" w:rsidRPr="009D5E44" w:rsidDel="0055172E" w:rsidRDefault="006F4D2F">
      <w:pPr>
        <w:spacing w:after="0" w:line="360" w:lineRule="auto"/>
        <w:ind w:firstLine="708"/>
        <w:jc w:val="both"/>
        <w:rPr>
          <w:del w:id="504" w:author="\" w:date="2017-04-27T17:51:00Z"/>
          <w:rFonts w:ascii="Times New Roman" w:eastAsia="Times New Roman" w:hAnsi="Times New Roman" w:cs="Times New Roman"/>
          <w:sz w:val="28"/>
          <w:szCs w:val="28"/>
          <w:lang w:eastAsia="ru-RU"/>
        </w:rPr>
        <w:pPrChange w:id="505" w:author="\" w:date="2017-04-27T17:24:00Z">
          <w:pPr>
            <w:spacing w:line="360" w:lineRule="auto"/>
            <w:ind w:firstLine="708"/>
            <w:jc w:val="both"/>
          </w:pPr>
        </w:pPrChange>
      </w:pPr>
    </w:p>
    <w:p w:rsidR="006F4D2F" w:rsidRPr="009D5E44" w:rsidDel="0055172E" w:rsidRDefault="006F4D2F">
      <w:pPr>
        <w:spacing w:after="0" w:line="360" w:lineRule="auto"/>
        <w:ind w:firstLine="708"/>
        <w:jc w:val="both"/>
        <w:rPr>
          <w:del w:id="506" w:author="\" w:date="2017-04-27T17:51:00Z"/>
          <w:rFonts w:ascii="Times New Roman" w:eastAsia="Times New Roman" w:hAnsi="Times New Roman" w:cs="Times New Roman"/>
          <w:sz w:val="28"/>
          <w:szCs w:val="28"/>
          <w:lang w:eastAsia="ru-RU"/>
        </w:rPr>
        <w:pPrChange w:id="507" w:author="\" w:date="2017-04-27T17:24:00Z">
          <w:pPr>
            <w:spacing w:line="360" w:lineRule="auto"/>
            <w:ind w:firstLine="708"/>
            <w:jc w:val="both"/>
          </w:pPr>
        </w:pPrChange>
      </w:pPr>
    </w:p>
    <w:p w:rsidR="009D5E44" w:rsidRPr="009D5E44" w:rsidDel="0055172E" w:rsidRDefault="009D5E44">
      <w:pPr>
        <w:spacing w:after="0" w:line="360" w:lineRule="auto"/>
        <w:ind w:firstLine="708"/>
        <w:jc w:val="both"/>
        <w:rPr>
          <w:del w:id="508" w:author="\" w:date="2017-04-27T17:51:00Z"/>
          <w:rFonts w:ascii="Times New Roman" w:eastAsia="Times New Roman" w:hAnsi="Times New Roman" w:cs="Times New Roman"/>
          <w:sz w:val="28"/>
          <w:szCs w:val="28"/>
          <w:lang w:eastAsia="ru-RU"/>
        </w:rPr>
        <w:pPrChange w:id="509" w:author="\" w:date="2017-04-27T17:24:00Z">
          <w:pPr>
            <w:spacing w:line="360" w:lineRule="auto"/>
            <w:ind w:firstLine="708"/>
            <w:jc w:val="both"/>
          </w:pPr>
        </w:pPrChange>
      </w:pPr>
    </w:p>
    <w:p w:rsidR="00081981" w:rsidRDefault="00577BDF">
      <w:pPr>
        <w:spacing w:after="0" w:line="360" w:lineRule="auto"/>
        <w:jc w:val="center"/>
        <w:rPr>
          <w:ins w:id="510" w:author="\" w:date="2017-04-27T17:49:00Z"/>
          <w:rFonts w:ascii="Times New Roman" w:eastAsia="Times New Roman" w:hAnsi="Times New Roman" w:cs="Times New Roman"/>
          <w:sz w:val="28"/>
          <w:szCs w:val="28"/>
          <w:lang w:eastAsia="ru-RU"/>
        </w:rPr>
        <w:pPrChange w:id="511" w:author="\" w:date="2017-04-27T17:49:00Z">
          <w:pPr>
            <w:spacing w:line="360" w:lineRule="auto"/>
            <w:ind w:firstLine="708"/>
            <w:jc w:val="both"/>
          </w:pPr>
        </w:pPrChange>
      </w:pPr>
      <w:del w:id="512" w:author="\" w:date="2017-04-27T17:45:00Z">
        <w:r w:rsidDel="0055172E">
          <w:rPr>
            <w:noProof/>
            <w:lang w:eastAsia="ru-RU"/>
          </w:rPr>
          <mc:AlternateContent>
            <mc:Choice Requires="wps">
              <w:drawing>
                <wp:anchor distT="0" distB="0" distL="114300" distR="114300" simplePos="0" relativeHeight="251661312" behindDoc="0" locked="0" layoutInCell="1" allowOverlap="1" wp14:anchorId="3D2B01E1" wp14:editId="35F3EC1B">
                  <wp:simplePos x="0" y="0"/>
                  <wp:positionH relativeFrom="column">
                    <wp:posOffset>-4431665</wp:posOffset>
                  </wp:positionH>
                  <wp:positionV relativeFrom="paragraph">
                    <wp:posOffset>123825</wp:posOffset>
                  </wp:positionV>
                  <wp:extent cx="3408680" cy="635"/>
                  <wp:effectExtent l="0" t="0" r="1270" b="0"/>
                  <wp:wrapSquare wrapText="bothSides"/>
                  <wp:docPr id="5" name="Поле 5"/>
                  <wp:cNvGraphicFramePr/>
                  <a:graphic xmlns:a="http://schemas.openxmlformats.org/drawingml/2006/main">
                    <a:graphicData uri="http://schemas.microsoft.com/office/word/2010/wordprocessingShape">
                      <wps:wsp>
                        <wps:cNvSpPr txBox="1"/>
                        <wps:spPr>
                          <a:xfrm>
                            <a:off x="0" y="0"/>
                            <a:ext cx="3408680" cy="635"/>
                          </a:xfrm>
                          <a:prstGeom prst="rect">
                            <a:avLst/>
                          </a:prstGeom>
                          <a:solidFill>
                            <a:prstClr val="white"/>
                          </a:solidFill>
                          <a:ln>
                            <a:noFill/>
                          </a:ln>
                          <a:effectLst/>
                        </wps:spPr>
                        <wps:txbx>
                          <w:txbxContent>
                            <w:p w:rsidR="00ED6419" w:rsidRPr="008B741E" w:rsidRDefault="00ED6419" w:rsidP="008B741E">
                              <w:pPr>
                                <w:pStyle w:val="ae"/>
                                <w:jc w:val="center"/>
                                <w:rPr>
                                  <w:rFonts w:ascii="Times New Roman" w:hAnsi="Times New Roman" w:cs="Times New Roman"/>
                                  <w:noProof/>
                                  <w:color w:val="auto"/>
                                  <w:sz w:val="28"/>
                                  <w:szCs w:val="28"/>
                                </w:rPr>
                              </w:pPr>
                              <w:ins w:id="513" w:author="\" w:date="2017-04-27T17:45:00Z">
                                <w:r>
                                  <w:rPr>
                                    <w:noProof/>
                                    <w:color w:val="auto"/>
                                    <w:lang w:eastAsia="ru-RU"/>
                                    <w:rPrChange w:id="514">
                                      <w:rPr>
                                        <w:b w:val="0"/>
                                        <w:bCs w:val="0"/>
                                        <w:noProof/>
                                        <w:color w:val="auto"/>
                                        <w:sz w:val="22"/>
                                        <w:szCs w:val="22"/>
                                        <w:lang w:eastAsia="ru-RU"/>
                                      </w:rPr>
                                    </w:rPrChange>
                                  </w:rPr>
                                  <w:drawing>
                                    <wp:inline distT="0" distB="0" distL="0" distR="0" wp14:anchorId="603B0BEE" wp14:editId="5445A3D1">
                                      <wp:extent cx="3408680" cy="2116038"/>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680" cy="2116038"/>
                                              </a:xfrm>
                                              <a:prstGeom prst="rect">
                                                <a:avLst/>
                                              </a:prstGeom>
                                              <a:noFill/>
                                              <a:ln>
                                                <a:noFill/>
                                              </a:ln>
                                            </pic:spPr>
                                          </pic:pic>
                                        </a:graphicData>
                                      </a:graphic>
                                    </wp:inline>
                                  </w:drawing>
                                </w:r>
                              </w:ins>
                              <w:del w:id="515" w:author="\" w:date="2017-04-27T17:45:00Z">
                                <w:r w:rsidRPr="008B741E" w:rsidDel="0055172E">
                                  <w:rPr>
                                    <w:color w:val="auto"/>
                                  </w:rPr>
                                  <w:delText xml:space="preserve">Рисунок </w:delText>
                                </w:r>
                                <w:r w:rsidRPr="008B741E" w:rsidDel="0055172E">
                                  <w:rPr>
                                    <w:color w:val="auto"/>
                                  </w:rPr>
                                  <w:fldChar w:fldCharType="begin"/>
                                </w:r>
                                <w:r w:rsidRPr="008B741E" w:rsidDel="0055172E">
                                  <w:rPr>
                                    <w:color w:val="auto"/>
                                  </w:rPr>
                                  <w:delInstrText xml:space="preserve"> SEQ Рисунок \* ARABIC </w:delInstrText>
                                </w:r>
                                <w:r w:rsidRPr="008B741E" w:rsidDel="0055172E">
                                  <w:rPr>
                                    <w:color w:val="auto"/>
                                  </w:rPr>
                                  <w:fldChar w:fldCharType="separate"/>
                                </w:r>
                                <w:r w:rsidDel="0055172E">
                                  <w:rPr>
                                    <w:noProof/>
                                    <w:color w:val="auto"/>
                                  </w:rPr>
                                  <w:delText>1</w:delText>
                                </w:r>
                                <w:r w:rsidRPr="008B741E" w:rsidDel="0055172E">
                                  <w:rPr>
                                    <w:color w:val="auto"/>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5" o:spid="_x0000_s1026" type="#_x0000_t202" style="position:absolute;left:0;text-align:left;margin-left:-348.95pt;margin-top:9.75pt;width:26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" stroked="f">
                  <v:textbox style="mso-fit-shape-to-text:t" inset="0,0,0,0">
                    <w:txbxContent>
                      <w:p w:rsidR="00ED6419" w:rsidRPr="008B741E" w:rsidRDefault="00ED6419" w:rsidP="008B741E">
                        <w:pPr>
                          <w:pStyle w:val="ae"/>
                          <w:jc w:val="center"/>
                          <w:rPr>
                            <w:rFonts w:ascii="Times New Roman" w:hAnsi="Times New Roman" w:cs="Times New Roman"/>
                            <w:noProof/>
                            <w:color w:val="auto"/>
                            <w:sz w:val="28"/>
                            <w:szCs w:val="28"/>
                          </w:rPr>
                        </w:pPr>
                        <w:ins w:id="516" w:author="\" w:date="2017-04-27T17:45:00Z">
                          <w:r>
                            <w:rPr>
                              <w:noProof/>
                              <w:color w:val="auto"/>
                              <w:lang w:eastAsia="ru-RU"/>
                              <w:rPrChange w:id="517">
                                <w:rPr>
                                  <w:b w:val="0"/>
                                  <w:bCs w:val="0"/>
                                  <w:noProof/>
                                  <w:color w:val="auto"/>
                                  <w:sz w:val="22"/>
                                  <w:szCs w:val="22"/>
                                  <w:lang w:eastAsia="ru-RU"/>
                                </w:rPr>
                              </w:rPrChange>
                            </w:rPr>
                            <w:drawing>
                              <wp:inline distT="0" distB="0" distL="0" distR="0" wp14:anchorId="603B0BEE" wp14:editId="5445A3D1">
                                <wp:extent cx="3408680" cy="2116038"/>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680" cy="2116038"/>
                                        </a:xfrm>
                                        <a:prstGeom prst="rect">
                                          <a:avLst/>
                                        </a:prstGeom>
                                        <a:noFill/>
                                        <a:ln>
                                          <a:noFill/>
                                        </a:ln>
                                      </pic:spPr>
                                    </pic:pic>
                                  </a:graphicData>
                                </a:graphic>
                              </wp:inline>
                            </w:drawing>
                          </w:r>
                        </w:ins>
                        <w:del w:id="518" w:author="\" w:date="2017-04-27T17:45:00Z">
                          <w:r w:rsidRPr="008B741E" w:rsidDel="0055172E">
                            <w:rPr>
                              <w:color w:val="auto"/>
                            </w:rPr>
                            <w:delText xml:space="preserve">Рисунок </w:delText>
                          </w:r>
                          <w:r w:rsidRPr="008B741E" w:rsidDel="0055172E">
                            <w:rPr>
                              <w:color w:val="auto"/>
                            </w:rPr>
                            <w:fldChar w:fldCharType="begin"/>
                          </w:r>
                          <w:r w:rsidRPr="008B741E" w:rsidDel="0055172E">
                            <w:rPr>
                              <w:color w:val="auto"/>
                            </w:rPr>
                            <w:delInstrText xml:space="preserve"> SEQ Рисунок \* ARABIC </w:delInstrText>
                          </w:r>
                          <w:r w:rsidRPr="008B741E" w:rsidDel="0055172E">
                            <w:rPr>
                              <w:color w:val="auto"/>
                            </w:rPr>
                            <w:fldChar w:fldCharType="separate"/>
                          </w:r>
                          <w:r w:rsidDel="0055172E">
                            <w:rPr>
                              <w:noProof/>
                              <w:color w:val="auto"/>
                            </w:rPr>
                            <w:delText>1</w:delText>
                          </w:r>
                          <w:r w:rsidRPr="008B741E" w:rsidDel="0055172E">
                            <w:rPr>
                              <w:color w:val="auto"/>
                            </w:rPr>
                            <w:fldChar w:fldCharType="end"/>
                          </w:r>
                        </w:del>
                      </w:p>
                    </w:txbxContent>
                  </v:textbox>
                  <w10:wrap type="square"/>
                </v:shape>
              </w:pict>
            </mc:Fallback>
          </mc:AlternateContent>
        </w:r>
      </w:del>
      <w:del w:id="519" w:author="\" w:date="2017-04-28T10:38:00Z">
        <w:r w:rsidR="009D5E44" w:rsidRPr="009D5E44" w:rsidDel="001314E6">
          <w:rPr>
            <w:rFonts w:ascii="Times New Roman" w:eastAsia="Times New Roman" w:hAnsi="Times New Roman" w:cs="Times New Roman"/>
            <w:sz w:val="28"/>
            <w:szCs w:val="28"/>
            <w:lang w:eastAsia="ru-RU"/>
          </w:rPr>
          <w:delText>К</w:delText>
        </w:r>
        <w:r w:rsidR="006F4D2F" w:rsidRPr="009D5E44" w:rsidDel="001314E6">
          <w:rPr>
            <w:rFonts w:ascii="Times New Roman" w:eastAsia="Times New Roman" w:hAnsi="Times New Roman" w:cs="Times New Roman"/>
            <w:sz w:val="28"/>
            <w:szCs w:val="28"/>
            <w:lang w:eastAsia="ru-RU"/>
          </w:rPr>
          <w:delText xml:space="preserve">омпаратор предусмотренный программой проектирования логических схем </w:delText>
        </w:r>
      </w:del>
      <w:del w:id="520" w:author="\" w:date="2017-04-27T17:46:00Z">
        <w:r w:rsidR="006F4D2F" w:rsidRPr="009D5E44" w:rsidDel="0055172E">
          <w:rPr>
            <w:rFonts w:ascii="Times New Roman" w:eastAsia="Times New Roman" w:hAnsi="Times New Roman" w:cs="Times New Roman"/>
            <w:sz w:val="28"/>
            <w:szCs w:val="28"/>
            <w:lang w:eastAsia="ru-RU"/>
          </w:rPr>
          <w:delText xml:space="preserve">-  </w:delText>
        </w:r>
      </w:del>
      <w:del w:id="521" w:author="\" w:date="2017-04-28T10:38:00Z">
        <w:r w:rsidR="0055172E" w:rsidRPr="009D5E44" w:rsidDel="001314E6">
          <w:rPr>
            <w:rFonts w:ascii="Times New Roman" w:eastAsia="Times New Roman" w:hAnsi="Times New Roman" w:cs="Times New Roman"/>
            <w:sz w:val="28"/>
            <w:szCs w:val="28"/>
            <w:lang w:val="en-US" w:eastAsia="ru-RU"/>
          </w:rPr>
          <w:delText>Logisim</w:delText>
        </w:r>
        <w:r w:rsidR="006F4D2F" w:rsidRPr="009D5E44" w:rsidDel="001314E6">
          <w:rPr>
            <w:rFonts w:ascii="Times New Roman" w:eastAsia="Times New Roman" w:hAnsi="Times New Roman" w:cs="Times New Roman"/>
            <w:sz w:val="28"/>
            <w:szCs w:val="28"/>
            <w:lang w:eastAsia="ru-RU"/>
          </w:rPr>
          <w:delText>, работал не</w:delText>
        </w:r>
      </w:del>
      <w:del w:id="522" w:author="\" w:date="2017-04-27T17:46:00Z">
        <w:r w:rsidR="006F4D2F" w:rsidRPr="009D5E44" w:rsidDel="0055172E">
          <w:rPr>
            <w:rFonts w:ascii="Times New Roman" w:eastAsia="Times New Roman" w:hAnsi="Times New Roman" w:cs="Times New Roman"/>
            <w:sz w:val="28"/>
            <w:szCs w:val="28"/>
            <w:lang w:eastAsia="ru-RU"/>
          </w:rPr>
          <w:delText xml:space="preserve"> </w:delText>
        </w:r>
      </w:del>
      <w:del w:id="523" w:author="\" w:date="2017-04-28T10:38:00Z">
        <w:r w:rsidR="006F4D2F" w:rsidRPr="009D5E44" w:rsidDel="001314E6">
          <w:rPr>
            <w:rFonts w:ascii="Times New Roman" w:eastAsia="Times New Roman" w:hAnsi="Times New Roman" w:cs="Times New Roman"/>
            <w:sz w:val="28"/>
            <w:szCs w:val="28"/>
            <w:lang w:eastAsia="ru-RU"/>
          </w:rPr>
          <w:delText xml:space="preserve">правильно, в связи с чем </w:delText>
        </w:r>
      </w:del>
      <w:del w:id="524" w:author="\" w:date="2017-04-27T17:48:00Z">
        <w:r w:rsidR="006F4D2F" w:rsidRPr="009D5E44" w:rsidDel="0055172E">
          <w:rPr>
            <w:rFonts w:ascii="Times New Roman" w:eastAsia="Times New Roman" w:hAnsi="Times New Roman" w:cs="Times New Roman"/>
            <w:sz w:val="28"/>
            <w:szCs w:val="28"/>
            <w:lang w:eastAsia="ru-RU"/>
          </w:rPr>
          <w:delText>я был вынужден</w:delText>
        </w:r>
      </w:del>
      <w:del w:id="525" w:author="\" w:date="2017-04-28T10:38:00Z">
        <w:r w:rsidR="006F4D2F" w:rsidRPr="009D5E44" w:rsidDel="001314E6">
          <w:rPr>
            <w:rFonts w:ascii="Times New Roman" w:eastAsia="Times New Roman" w:hAnsi="Times New Roman" w:cs="Times New Roman"/>
            <w:sz w:val="28"/>
            <w:szCs w:val="28"/>
            <w:lang w:eastAsia="ru-RU"/>
          </w:rPr>
          <w:delText xml:space="preserve"> спроектировать </w:delText>
        </w:r>
      </w:del>
      <w:del w:id="526" w:author="\" w:date="2017-04-27T17:48:00Z">
        <w:r w:rsidR="006F4D2F" w:rsidRPr="009D5E44" w:rsidDel="0055172E">
          <w:rPr>
            <w:rFonts w:ascii="Times New Roman" w:eastAsia="Times New Roman" w:hAnsi="Times New Roman" w:cs="Times New Roman"/>
            <w:sz w:val="28"/>
            <w:szCs w:val="28"/>
            <w:lang w:eastAsia="ru-RU"/>
          </w:rPr>
          <w:delText xml:space="preserve">свой </w:delText>
        </w:r>
      </w:del>
      <w:del w:id="527" w:author="\" w:date="2017-04-28T10:38:00Z">
        <w:r w:rsidR="006F4D2F" w:rsidRPr="009D5E44" w:rsidDel="001314E6">
          <w:rPr>
            <w:rFonts w:ascii="Times New Roman" w:eastAsia="Times New Roman" w:hAnsi="Times New Roman" w:cs="Times New Roman"/>
            <w:sz w:val="28"/>
            <w:szCs w:val="28"/>
            <w:lang w:eastAsia="ru-RU"/>
          </w:rPr>
          <w:delText>8-ми разрядный компаратор</w:delText>
        </w:r>
        <w:r w:rsidR="008B741E" w:rsidDel="001314E6">
          <w:rPr>
            <w:rFonts w:ascii="Times New Roman" w:hAnsi="Times New Roman" w:cs="Times New Roman"/>
            <w:noProof/>
            <w:sz w:val="28"/>
            <w:szCs w:val="28"/>
            <w:lang w:eastAsia="ru-RU"/>
          </w:rPr>
          <w:delText xml:space="preserve"> (Рисунок 2)</w:delText>
        </w:r>
      </w:del>
      <w:r w:rsidR="00081981" w:rsidRPr="009D5E44">
        <w:rPr>
          <w:rFonts w:ascii="Times New Roman" w:hAnsi="Times New Roman" w:cs="Times New Roman"/>
          <w:noProof/>
          <w:sz w:val="28"/>
          <w:szCs w:val="28"/>
          <w:lang w:eastAsia="ru-RU"/>
        </w:rPr>
        <w:drawing>
          <wp:inline distT="0" distB="0" distL="0" distR="0">
            <wp:extent cx="5223417" cy="2699506"/>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974" t="11671" b="6631"/>
                    <a:stretch/>
                  </pic:blipFill>
                  <pic:spPr bwMode="auto">
                    <a:xfrm>
                      <a:off x="0" y="0"/>
                      <a:ext cx="5223129" cy="2699357"/>
                    </a:xfrm>
                    <a:prstGeom prst="rect">
                      <a:avLst/>
                    </a:prstGeom>
                    <a:ln>
                      <a:noFill/>
                    </a:ln>
                    <a:extLst>
                      <a:ext uri="{53640926-AAD7-44D8-BBD7-CCE9431645EC}">
                        <a14:shadowObscured xmlns:a14="http://schemas.microsoft.com/office/drawing/2010/main"/>
                      </a:ext>
                    </a:extLst>
                  </pic:spPr>
                </pic:pic>
              </a:graphicData>
            </a:graphic>
          </wp:inline>
        </w:drawing>
      </w:r>
    </w:p>
    <w:p w:rsidR="0055172E" w:rsidRPr="008B741E" w:rsidDel="009858A9" w:rsidRDefault="0055172E">
      <w:pPr>
        <w:spacing w:after="0" w:line="360" w:lineRule="auto"/>
        <w:jc w:val="center"/>
        <w:rPr>
          <w:del w:id="528" w:author="\" w:date="2017-04-29T08:40:00Z"/>
          <w:rFonts w:ascii="Times New Roman" w:eastAsia="Times New Roman" w:hAnsi="Times New Roman" w:cs="Times New Roman"/>
          <w:sz w:val="28"/>
          <w:szCs w:val="28"/>
          <w:lang w:eastAsia="ru-RU"/>
        </w:rPr>
        <w:pPrChange w:id="529" w:author="\" w:date="2017-04-27T17:49:00Z">
          <w:pPr>
            <w:spacing w:line="360" w:lineRule="auto"/>
            <w:ind w:firstLine="708"/>
            <w:jc w:val="both"/>
          </w:pPr>
        </w:pPrChange>
      </w:pPr>
      <w:ins w:id="530" w:author="\" w:date="2017-04-27T17:49:00Z">
        <w:r>
          <w:rPr>
            <w:rFonts w:ascii="Times New Roman" w:eastAsia="Times New Roman" w:hAnsi="Times New Roman" w:cs="Times New Roman"/>
            <w:sz w:val="28"/>
            <w:szCs w:val="28"/>
            <w:lang w:eastAsia="ru-RU"/>
          </w:rPr>
          <w:t xml:space="preserve">Рисунок 2.2 </w:t>
        </w:r>
      </w:ins>
      <w:ins w:id="531" w:author="\" w:date="2017-04-27T17:53:00Z">
        <w:r>
          <w:rPr>
            <w:rFonts w:ascii="Times New Roman" w:eastAsia="Times New Roman" w:hAnsi="Times New Roman" w:cs="Times New Roman"/>
            <w:sz w:val="28"/>
            <w:szCs w:val="28"/>
            <w:lang w:eastAsia="ru-RU"/>
          </w:rPr>
          <w:t>Логическая схема компаратора</w:t>
        </w:r>
      </w:ins>
    </w:p>
    <w:p w:rsidR="009F7911" w:rsidRDefault="008B741E">
      <w:pPr>
        <w:spacing w:after="0" w:line="360" w:lineRule="auto"/>
        <w:jc w:val="center"/>
        <w:rPr>
          <w:ins w:id="532" w:author="\" w:date="2017-04-28T13:33:00Z"/>
          <w:rFonts w:ascii="Times New Roman" w:eastAsia="Times New Roman" w:hAnsi="Times New Roman" w:cs="Times New Roman"/>
          <w:sz w:val="28"/>
          <w:szCs w:val="28"/>
          <w:lang w:eastAsia="ru-RU"/>
        </w:rPr>
        <w:pPrChange w:id="533" w:author="\" w:date="2017-04-29T08:40:00Z">
          <w:pPr>
            <w:spacing w:line="360" w:lineRule="auto"/>
            <w:ind w:firstLine="708"/>
            <w:jc w:val="both"/>
          </w:pPr>
        </w:pPrChange>
      </w:pPr>
      <w:del w:id="534" w:author="\" w:date="2017-04-27T16:54:00Z">
        <w:r w:rsidDel="00081981">
          <w:rPr>
            <w:noProof/>
            <w:lang w:eastAsia="ru-RU"/>
          </w:rPr>
          <mc:AlternateContent>
            <mc:Choice Requires="wps">
              <w:drawing>
                <wp:anchor distT="0" distB="0" distL="114300" distR="114300" simplePos="0" relativeHeight="251663360" behindDoc="0" locked="0" layoutInCell="1" allowOverlap="1" wp14:anchorId="40309F63" wp14:editId="245F7068">
                  <wp:simplePos x="0" y="0"/>
                  <wp:positionH relativeFrom="column">
                    <wp:posOffset>1064260</wp:posOffset>
                  </wp:positionH>
                  <wp:positionV relativeFrom="paragraph">
                    <wp:posOffset>2400935</wp:posOffset>
                  </wp:positionV>
                  <wp:extent cx="3676650" cy="635"/>
                  <wp:effectExtent l="0" t="0" r="0" b="0"/>
                  <wp:wrapSquare wrapText="bothSides"/>
                  <wp:docPr id="6" name="Поле 6"/>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ED6419" w:rsidRPr="008B741E" w:rsidRDefault="00ED6419" w:rsidP="008B741E">
                              <w:pPr>
                                <w:pStyle w:val="ae"/>
                                <w:jc w:val="center"/>
                                <w:rPr>
                                  <w:rFonts w:ascii="Times New Roman" w:hAnsi="Times New Roman" w:cs="Times New Roman"/>
                                  <w:noProof/>
                                  <w:color w:val="auto"/>
                                  <w:sz w:val="28"/>
                                  <w:szCs w:val="28"/>
                                </w:rPr>
                              </w:pPr>
                              <w:del w:id="535" w:author="\" w:date="2017-04-27T16:54:00Z">
                                <w:r w:rsidRPr="008B741E" w:rsidDel="00081981">
                                  <w:rPr>
                                    <w:color w:val="auto"/>
                                  </w:rPr>
                                  <w:delText xml:space="preserve">Рисунок </w:delText>
                                </w:r>
                                <w:r w:rsidRPr="008B741E" w:rsidDel="00081981">
                                  <w:rPr>
                                    <w:color w:val="auto"/>
                                  </w:rPr>
                                  <w:fldChar w:fldCharType="begin"/>
                                </w:r>
                                <w:r w:rsidRPr="008B741E" w:rsidDel="00081981">
                                  <w:rPr>
                                    <w:color w:val="auto"/>
                                  </w:rPr>
                                  <w:delInstrText xml:space="preserve"> SEQ Рисунок \* ARABIC </w:delInstrText>
                                </w:r>
                                <w:r w:rsidRPr="008B741E" w:rsidDel="00081981">
                                  <w:rPr>
                                    <w:color w:val="auto"/>
                                  </w:rPr>
                                  <w:fldChar w:fldCharType="separate"/>
                                </w:r>
                              </w:del>
                              <w:del w:id="536" w:author="\" w:date="2017-04-27T16:53:00Z">
                                <w:r w:rsidRPr="008B741E" w:rsidDel="00081981">
                                  <w:rPr>
                                    <w:noProof/>
                                    <w:color w:val="auto"/>
                                  </w:rPr>
                                  <w:delText>2</w:delText>
                                </w:r>
                              </w:del>
                              <w:del w:id="537" w:author="\" w:date="2017-04-27T16:54:00Z">
                                <w:r w:rsidRPr="008B741E" w:rsidDel="00081981">
                                  <w:rPr>
                                    <w:color w:val="auto"/>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6" o:spid="_x0000_s1027" type="#_x0000_t202" style="position:absolute;left:0;text-align:left;margin-left:83.8pt;margin-top:189.05pt;width:28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" stroked="f">
                  <v:textbox style="mso-fit-shape-to-text:t" inset="0,0,0,0">
                    <w:txbxContent>
                      <w:p w:rsidR="00ED6419" w:rsidRPr="008B741E" w:rsidRDefault="00ED6419" w:rsidP="008B741E">
                        <w:pPr>
                          <w:pStyle w:val="ae"/>
                          <w:jc w:val="center"/>
                          <w:rPr>
                            <w:rFonts w:ascii="Times New Roman" w:hAnsi="Times New Roman" w:cs="Times New Roman"/>
                            <w:noProof/>
                            <w:color w:val="auto"/>
                            <w:sz w:val="28"/>
                            <w:szCs w:val="28"/>
                          </w:rPr>
                        </w:pPr>
                        <w:del w:id="538" w:author="\" w:date="2017-04-27T16:54:00Z">
                          <w:r w:rsidRPr="008B741E" w:rsidDel="00081981">
                            <w:rPr>
                              <w:color w:val="auto"/>
                            </w:rPr>
                            <w:delText xml:space="preserve">Рисунок </w:delText>
                          </w:r>
                          <w:r w:rsidRPr="008B741E" w:rsidDel="00081981">
                            <w:rPr>
                              <w:color w:val="auto"/>
                            </w:rPr>
                            <w:fldChar w:fldCharType="begin"/>
                          </w:r>
                          <w:r w:rsidRPr="008B741E" w:rsidDel="00081981">
                            <w:rPr>
                              <w:color w:val="auto"/>
                            </w:rPr>
                            <w:delInstrText xml:space="preserve"> SEQ Рисунок \* ARABIC </w:delInstrText>
                          </w:r>
                          <w:r w:rsidRPr="008B741E" w:rsidDel="00081981">
                            <w:rPr>
                              <w:color w:val="auto"/>
                            </w:rPr>
                            <w:fldChar w:fldCharType="separate"/>
                          </w:r>
                        </w:del>
                        <w:del w:id="539" w:author="\" w:date="2017-04-27T16:53:00Z">
                          <w:r w:rsidRPr="008B741E" w:rsidDel="00081981">
                            <w:rPr>
                              <w:noProof/>
                              <w:color w:val="auto"/>
                            </w:rPr>
                            <w:delText>2</w:delText>
                          </w:r>
                        </w:del>
                        <w:del w:id="540" w:author="\" w:date="2017-04-27T16:54:00Z">
                          <w:r w:rsidRPr="008B741E" w:rsidDel="00081981">
                            <w:rPr>
                              <w:color w:val="auto"/>
                            </w:rPr>
                            <w:fldChar w:fldCharType="end"/>
                          </w:r>
                        </w:del>
                      </w:p>
                    </w:txbxContent>
                  </v:textbox>
                  <w10:wrap type="square"/>
                </v:shape>
              </w:pict>
            </mc:Fallback>
          </mc:AlternateContent>
        </w:r>
      </w:del>
    </w:p>
    <w:p w:rsidR="009858A9" w:rsidRDefault="009858A9">
      <w:pPr>
        <w:spacing w:after="0" w:line="360" w:lineRule="auto"/>
        <w:jc w:val="both"/>
        <w:rPr>
          <w:ins w:id="541" w:author="\" w:date="2017-04-29T09:23:00Z"/>
          <w:rFonts w:ascii="Times New Roman" w:eastAsia="Times New Roman" w:hAnsi="Times New Roman" w:cs="Times New Roman"/>
          <w:sz w:val="28"/>
          <w:szCs w:val="28"/>
          <w:lang w:val="en-US" w:eastAsia="ru-RU"/>
        </w:rPr>
        <w:pPrChange w:id="542" w:author="\" w:date="2017-04-28T13:33:00Z">
          <w:pPr>
            <w:spacing w:line="360" w:lineRule="auto"/>
            <w:ind w:firstLine="708"/>
            <w:jc w:val="both"/>
          </w:pPr>
        </w:pPrChange>
      </w:pPr>
    </w:p>
    <w:p w:rsidR="009F7911" w:rsidRPr="009D5E44" w:rsidDel="009462E4" w:rsidRDefault="009F7911">
      <w:pPr>
        <w:spacing w:after="0" w:line="360" w:lineRule="auto"/>
        <w:jc w:val="both"/>
        <w:rPr>
          <w:del w:id="543" w:author="\" w:date="2017-04-29T09:24:00Z"/>
          <w:rFonts w:ascii="Times New Roman" w:eastAsia="Times New Roman" w:hAnsi="Times New Roman" w:cs="Times New Roman"/>
          <w:sz w:val="28"/>
          <w:szCs w:val="28"/>
          <w:lang w:eastAsia="ru-RU"/>
        </w:rPr>
        <w:pPrChange w:id="544" w:author="\" w:date="2017-04-28T13:33:00Z">
          <w:pPr>
            <w:spacing w:line="360" w:lineRule="auto"/>
            <w:ind w:firstLine="708"/>
            <w:jc w:val="both"/>
          </w:pPr>
        </w:pPrChange>
      </w:pPr>
    </w:p>
    <w:p w:rsidR="001748B6" w:rsidRPr="009D5E44" w:rsidRDefault="00081981">
      <w:pPr>
        <w:pStyle w:val="a4"/>
        <w:numPr>
          <w:ilvl w:val="1"/>
          <w:numId w:val="12"/>
        </w:numPr>
        <w:spacing w:after="0" w:line="360" w:lineRule="auto"/>
        <w:jc w:val="center"/>
        <w:rPr>
          <w:rFonts w:ascii="Times New Roman" w:eastAsia="Times New Roman" w:hAnsi="Times New Roman" w:cs="Times New Roman"/>
          <w:sz w:val="28"/>
          <w:szCs w:val="28"/>
          <w:lang w:eastAsia="ru-RU"/>
        </w:rPr>
        <w:pPrChange w:id="545" w:author="\" w:date="2017-04-29T09:00:00Z">
          <w:pPr>
            <w:pStyle w:val="a4"/>
            <w:numPr>
              <w:ilvl w:val="1"/>
              <w:numId w:val="11"/>
            </w:numPr>
            <w:spacing w:line="360" w:lineRule="auto"/>
            <w:ind w:left="1065" w:hanging="360"/>
            <w:jc w:val="both"/>
          </w:pPr>
        </w:pPrChange>
      </w:pPr>
      <w:ins w:id="546" w:author="\" w:date="2017-04-27T16:54:00Z">
        <w:r>
          <w:rPr>
            <w:rFonts w:ascii="Times New Roman" w:eastAsia="Times New Roman" w:hAnsi="Times New Roman" w:cs="Times New Roman"/>
            <w:sz w:val="28"/>
            <w:szCs w:val="28"/>
            <w:lang w:eastAsia="ru-RU"/>
          </w:rPr>
          <w:t xml:space="preserve"> </w:t>
        </w:r>
      </w:ins>
      <w:r w:rsidR="001748B6" w:rsidRPr="009D5E44">
        <w:rPr>
          <w:rFonts w:ascii="Times New Roman" w:eastAsia="Times New Roman" w:hAnsi="Times New Roman" w:cs="Times New Roman"/>
          <w:sz w:val="28"/>
          <w:szCs w:val="28"/>
          <w:lang w:eastAsia="ru-RU"/>
        </w:rPr>
        <w:t>Элементная база электро</w:t>
      </w:r>
      <w:ins w:id="547" w:author="\" w:date="2017-04-28T11:48:00Z">
        <w:r w:rsidR="007505BC">
          <w:rPr>
            <w:rFonts w:ascii="Times New Roman" w:eastAsia="Times New Roman" w:hAnsi="Times New Roman" w:cs="Times New Roman"/>
            <w:sz w:val="28"/>
            <w:szCs w:val="28"/>
            <w:lang w:eastAsia="ru-RU"/>
          </w:rPr>
          <w:t>-</w:t>
        </w:r>
      </w:ins>
      <w:r w:rsidR="001748B6" w:rsidRPr="009D5E44">
        <w:rPr>
          <w:rFonts w:ascii="Times New Roman" w:eastAsia="Times New Roman" w:hAnsi="Times New Roman" w:cs="Times New Roman"/>
          <w:sz w:val="28"/>
          <w:szCs w:val="28"/>
          <w:lang w:eastAsia="ru-RU"/>
        </w:rPr>
        <w:t>радиоэлементов</w:t>
      </w:r>
    </w:p>
    <w:p w:rsidR="009858A9" w:rsidRDefault="001748B6">
      <w:pPr>
        <w:spacing w:after="0" w:line="360" w:lineRule="auto"/>
        <w:jc w:val="both"/>
        <w:rPr>
          <w:ins w:id="548" w:author="\" w:date="2017-04-29T08:47:00Z"/>
          <w:rFonts w:ascii="Times New Roman" w:eastAsia="Times New Roman" w:hAnsi="Times New Roman" w:cs="Times New Roman"/>
          <w:sz w:val="28"/>
          <w:szCs w:val="28"/>
          <w:lang w:eastAsia="ru-RU"/>
        </w:rPr>
        <w:pPrChange w:id="549" w:author="\" w:date="2017-04-29T09:36:00Z">
          <w:pPr>
            <w:ind w:firstLine="705"/>
          </w:pPr>
        </w:pPrChange>
      </w:pPr>
      <w:r w:rsidRPr="009F7911">
        <w:rPr>
          <w:rFonts w:ascii="Times New Roman" w:eastAsia="Times New Roman" w:hAnsi="Times New Roman" w:cs="Times New Roman"/>
          <w:sz w:val="28"/>
          <w:szCs w:val="28"/>
          <w:lang w:eastAsia="ru-RU"/>
          <w:rPrChange w:id="550" w:author="\" w:date="2017-04-28T13:33:00Z">
            <w:rPr>
              <w:lang w:eastAsia="ru-RU"/>
            </w:rPr>
          </w:rPrChange>
        </w:rPr>
        <w:lastRenderedPageBreak/>
        <w:t xml:space="preserve">Для построения данного проекта </w:t>
      </w:r>
      <w:del w:id="551" w:author="\" w:date="2017-04-29T08:47:00Z">
        <w:r w:rsidRPr="009F7911" w:rsidDel="009858A9">
          <w:rPr>
            <w:rFonts w:ascii="Times New Roman" w:eastAsia="Times New Roman" w:hAnsi="Times New Roman" w:cs="Times New Roman"/>
            <w:sz w:val="28"/>
            <w:szCs w:val="28"/>
            <w:lang w:eastAsia="ru-RU"/>
            <w:rPrChange w:id="552" w:author="\" w:date="2017-04-28T13:33:00Z">
              <w:rPr>
                <w:lang w:eastAsia="ru-RU"/>
              </w:rPr>
            </w:rPrChange>
          </w:rPr>
          <w:delText xml:space="preserve">на практике </w:delText>
        </w:r>
      </w:del>
      <w:r w:rsidRPr="009F7911">
        <w:rPr>
          <w:rFonts w:ascii="Times New Roman" w:eastAsia="Times New Roman" w:hAnsi="Times New Roman" w:cs="Times New Roman"/>
          <w:sz w:val="28"/>
          <w:szCs w:val="28"/>
          <w:lang w:eastAsia="ru-RU"/>
          <w:rPrChange w:id="553" w:author="\" w:date="2017-04-28T13:33:00Z">
            <w:rPr>
              <w:lang w:eastAsia="ru-RU"/>
            </w:rPr>
          </w:rPrChange>
        </w:rPr>
        <w:t xml:space="preserve">необходимы следующие элементы: </w:t>
      </w:r>
    </w:p>
    <w:p w:rsidR="009858A9" w:rsidRDefault="009858A9">
      <w:pPr>
        <w:spacing w:after="0" w:line="360" w:lineRule="auto"/>
        <w:jc w:val="both"/>
        <w:rPr>
          <w:ins w:id="554" w:author="\" w:date="2017-04-29T09:36:00Z"/>
          <w:rFonts w:ascii="Times New Roman" w:eastAsia="Times New Roman" w:hAnsi="Times New Roman" w:cs="Times New Roman"/>
          <w:sz w:val="28"/>
          <w:szCs w:val="28"/>
          <w:lang w:eastAsia="ru-RU"/>
        </w:rPr>
        <w:pPrChange w:id="555" w:author="\" w:date="2017-04-29T09:36:00Z">
          <w:pPr>
            <w:ind w:firstLine="705"/>
          </w:pPr>
        </w:pPrChange>
      </w:pPr>
      <w:ins w:id="556" w:author="\" w:date="2017-04-29T08:47:00Z">
        <w:r>
          <w:rPr>
            <w:rFonts w:ascii="Times New Roman" w:eastAsia="Times New Roman" w:hAnsi="Times New Roman" w:cs="Times New Roman"/>
            <w:sz w:val="28"/>
            <w:szCs w:val="28"/>
            <w:lang w:eastAsia="ru-RU"/>
          </w:rPr>
          <w:t xml:space="preserve">8-ми битный компаратор </w:t>
        </w:r>
      </w:ins>
      <w:ins w:id="557" w:author="\" w:date="2017-04-29T08:48:00Z">
        <w:r w:rsidRPr="009858A9">
          <w:rPr>
            <w:rFonts w:ascii="Times New Roman" w:eastAsia="Times New Roman" w:hAnsi="Times New Roman" w:cs="Times New Roman"/>
            <w:b/>
            <w:sz w:val="28"/>
            <w:szCs w:val="28"/>
            <w:lang w:eastAsia="ru-RU"/>
            <w:rPrChange w:id="558" w:author="\" w:date="2017-04-29T08:48:00Z">
              <w:rPr>
                <w:rFonts w:ascii="Times New Roman" w:eastAsia="Times New Roman" w:hAnsi="Times New Roman" w:cs="Times New Roman"/>
                <w:sz w:val="28"/>
                <w:szCs w:val="28"/>
                <w:lang w:eastAsia="ru-RU"/>
              </w:rPr>
            </w:rPrChange>
          </w:rPr>
          <w:t>74hc688d</w:t>
        </w:r>
        <w:r>
          <w:rPr>
            <w:rFonts w:ascii="Times New Roman" w:eastAsia="Times New Roman" w:hAnsi="Times New Roman" w:cs="Times New Roman"/>
            <w:sz w:val="28"/>
            <w:szCs w:val="28"/>
            <w:lang w:eastAsia="ru-RU"/>
          </w:rPr>
          <w:t xml:space="preserve"> </w:t>
        </w:r>
      </w:ins>
      <w:ins w:id="559" w:author="\" w:date="2017-04-29T08:47:00Z">
        <w:r w:rsidR="009462E4">
          <w:rPr>
            <w:rFonts w:ascii="Times New Roman" w:eastAsia="Times New Roman" w:hAnsi="Times New Roman" w:cs="Times New Roman"/>
            <w:sz w:val="28"/>
            <w:szCs w:val="28"/>
            <w:lang w:eastAsia="ru-RU"/>
          </w:rPr>
          <w:t>в количестве 3-х штук</w:t>
        </w:r>
      </w:ins>
      <w:ins w:id="560" w:author="\" w:date="2017-04-29T09:15:00Z">
        <w:r w:rsidR="009462E4">
          <w:rPr>
            <w:rFonts w:ascii="Times New Roman" w:eastAsia="Times New Roman" w:hAnsi="Times New Roman" w:cs="Times New Roman"/>
            <w:sz w:val="28"/>
            <w:szCs w:val="28"/>
            <w:lang w:eastAsia="ru-RU"/>
          </w:rPr>
          <w:t xml:space="preserve"> (см. Таблицу 2.1).</w:t>
        </w:r>
      </w:ins>
    </w:p>
    <w:p w:rsidR="008B714A" w:rsidRDefault="008B714A">
      <w:pPr>
        <w:spacing w:after="0" w:line="360" w:lineRule="auto"/>
        <w:jc w:val="both"/>
        <w:rPr>
          <w:ins w:id="561" w:author="\" w:date="2017-04-29T08:47:00Z"/>
          <w:rFonts w:ascii="Times New Roman" w:eastAsia="Times New Roman" w:hAnsi="Times New Roman" w:cs="Times New Roman"/>
          <w:sz w:val="28"/>
          <w:szCs w:val="28"/>
          <w:lang w:eastAsia="ru-RU"/>
        </w:rPr>
        <w:pPrChange w:id="562" w:author="\" w:date="2017-04-29T09:36:00Z">
          <w:pPr>
            <w:ind w:firstLine="705"/>
          </w:pPr>
        </w:pPrChange>
      </w:pPr>
    </w:p>
    <w:p w:rsidR="009462E4" w:rsidRPr="009F7911" w:rsidDel="007505BC" w:rsidRDefault="009858A9">
      <w:pPr>
        <w:spacing w:after="0" w:line="360" w:lineRule="auto"/>
        <w:jc w:val="right"/>
        <w:rPr>
          <w:ins w:id="563" w:author="\" w:date="2017-04-28T13:33:00Z"/>
          <w:rFonts w:ascii="Times New Roman" w:eastAsia="Times New Roman" w:hAnsi="Times New Roman" w:cs="Times New Roman"/>
          <w:sz w:val="28"/>
          <w:szCs w:val="28"/>
          <w:lang w:eastAsia="ru-RU"/>
        </w:rPr>
        <w:pPrChange w:id="564" w:author="\" w:date="2017-04-29T09:36:00Z">
          <w:pPr>
            <w:ind w:firstLine="705"/>
          </w:pPr>
        </w:pPrChange>
      </w:pPr>
      <w:ins w:id="565" w:author="\" w:date="2017-04-29T08:47:00Z">
        <w:r>
          <w:rPr>
            <w:rFonts w:ascii="Times New Roman" w:eastAsia="Times New Roman" w:hAnsi="Times New Roman" w:cs="Times New Roman"/>
            <w:sz w:val="28"/>
            <w:szCs w:val="28"/>
            <w:lang w:eastAsia="ru-RU"/>
          </w:rPr>
          <w:tab/>
        </w:r>
      </w:ins>
      <w:ins w:id="566" w:author="\" w:date="2017-04-29T09:19:00Z">
        <w:r w:rsidR="009462E4" w:rsidRPr="009462E4">
          <w:rPr>
            <w:rFonts w:ascii="Times New Roman" w:eastAsia="Times New Roman" w:hAnsi="Times New Roman" w:cs="Times New Roman"/>
            <w:sz w:val="28"/>
            <w:szCs w:val="28"/>
            <w:lang w:eastAsia="ru-RU"/>
          </w:rPr>
          <w:t>Таблица 2.1</w:t>
        </w:r>
        <w:r w:rsidR="009462E4">
          <w:rPr>
            <w:rFonts w:ascii="Times New Roman" w:eastAsia="Times New Roman" w:hAnsi="Times New Roman" w:cs="Times New Roman"/>
            <w:sz w:val="28"/>
            <w:szCs w:val="28"/>
            <w:lang w:eastAsia="ru-RU"/>
          </w:rPr>
          <w:t xml:space="preserve"> Технические характеристики компаратора</w:t>
        </w:r>
      </w:ins>
    </w:p>
    <w:tbl>
      <w:tblPr>
        <w:tblStyle w:val="af"/>
        <w:tblW w:w="5000" w:type="pct"/>
        <w:tblLook w:val="04A0" w:firstRow="1" w:lastRow="0" w:firstColumn="1" w:lastColumn="0" w:noHBand="0" w:noVBand="1"/>
      </w:tblPr>
      <w:tblGrid>
        <w:gridCol w:w="4482"/>
        <w:gridCol w:w="5372"/>
        <w:tblGridChange w:id="567">
          <w:tblGrid>
            <w:gridCol w:w="4482"/>
            <w:gridCol w:w="445"/>
            <w:gridCol w:w="4927"/>
          </w:tblGrid>
        </w:tblGridChange>
      </w:tblGrid>
      <w:tr w:rsidR="007F70AF" w:rsidTr="008601FC">
        <w:trPr>
          <w:ins w:id="568" w:author="\" w:date="2017-04-29T09:13:00Z"/>
        </w:trPr>
        <w:tc>
          <w:tcPr>
            <w:tcW w:w="2274" w:type="pct"/>
          </w:tcPr>
          <w:p w:rsidR="007F70AF" w:rsidRDefault="007F70AF">
            <w:pPr>
              <w:spacing w:line="276" w:lineRule="auto"/>
              <w:ind w:left="34"/>
              <w:jc w:val="center"/>
              <w:rPr>
                <w:ins w:id="569" w:author="\" w:date="2017-04-29T09:13:00Z"/>
                <w:rFonts w:ascii="Times New Roman" w:eastAsia="Times New Roman" w:hAnsi="Times New Roman" w:cs="Times New Roman"/>
                <w:sz w:val="28"/>
                <w:szCs w:val="28"/>
                <w:lang w:eastAsia="ru-RU"/>
              </w:rPr>
              <w:pPrChange w:id="570" w:author="\" w:date="2017-04-29T09:37:00Z">
                <w:pPr>
                  <w:spacing w:after="200" w:line="276" w:lineRule="auto"/>
                  <w:ind w:left="34"/>
                </w:pPr>
              </w:pPrChange>
            </w:pPr>
            <w:ins w:id="571" w:author="\" w:date="2017-04-29T09:13:00Z">
              <w:r>
                <w:rPr>
                  <w:rFonts w:ascii="Times New Roman" w:eastAsia="Times New Roman" w:hAnsi="Times New Roman" w:cs="Times New Roman"/>
                  <w:sz w:val="28"/>
                  <w:szCs w:val="28"/>
                  <w:lang w:eastAsia="ru-RU"/>
                </w:rPr>
                <w:t>Характеристика</w:t>
              </w:r>
            </w:ins>
          </w:p>
        </w:tc>
        <w:tc>
          <w:tcPr>
            <w:tcW w:w="2726" w:type="pct"/>
          </w:tcPr>
          <w:p w:rsidR="007F70AF" w:rsidRDefault="007F70AF">
            <w:pPr>
              <w:spacing w:line="276" w:lineRule="auto"/>
              <w:jc w:val="center"/>
              <w:rPr>
                <w:ins w:id="572" w:author="\" w:date="2017-04-29T09:13:00Z"/>
                <w:rFonts w:ascii="Times New Roman" w:eastAsia="Times New Roman" w:hAnsi="Times New Roman" w:cs="Times New Roman"/>
                <w:sz w:val="28"/>
                <w:szCs w:val="28"/>
                <w:lang w:eastAsia="ru-RU"/>
              </w:rPr>
              <w:pPrChange w:id="573" w:author="\" w:date="2017-04-29T09:37:00Z">
                <w:pPr>
                  <w:spacing w:after="200" w:line="276" w:lineRule="auto"/>
                </w:pPr>
              </w:pPrChange>
            </w:pPr>
            <w:ins w:id="574" w:author="\" w:date="2017-04-29T09:13:00Z">
              <w:r>
                <w:rPr>
                  <w:rFonts w:ascii="Times New Roman" w:eastAsia="Times New Roman" w:hAnsi="Times New Roman" w:cs="Times New Roman"/>
                  <w:sz w:val="28"/>
                  <w:szCs w:val="28"/>
                  <w:lang w:eastAsia="ru-RU"/>
                </w:rPr>
                <w:t>Значение</w:t>
              </w:r>
            </w:ins>
          </w:p>
        </w:tc>
      </w:tr>
      <w:tr w:rsidR="008601FC" w:rsidTr="008601FC">
        <w:tblPrEx>
          <w:tblW w:w="5000" w:type="pct"/>
          <w:tblPrExChange w:id="575" w:author="\" w:date="2017-04-29T08:58:00Z">
            <w:tblPrEx>
              <w:tblW w:w="0" w:type="auto"/>
            </w:tblPrEx>
          </w:tblPrExChange>
        </w:tblPrEx>
        <w:trPr>
          <w:ins w:id="576" w:author="\" w:date="2017-04-29T08:50:00Z"/>
        </w:trPr>
        <w:tc>
          <w:tcPr>
            <w:tcW w:w="2274" w:type="pct"/>
            <w:tcPrChange w:id="577" w:author="\" w:date="2017-04-29T08:58:00Z">
              <w:tcPr>
                <w:tcW w:w="4927" w:type="dxa"/>
                <w:gridSpan w:val="2"/>
              </w:tcPr>
            </w:tcPrChange>
          </w:tcPr>
          <w:p w:rsidR="008601FC" w:rsidRDefault="008601FC">
            <w:pPr>
              <w:spacing w:line="276" w:lineRule="auto"/>
              <w:ind w:left="34"/>
              <w:rPr>
                <w:ins w:id="578" w:author="\" w:date="2017-04-29T08:50:00Z"/>
                <w:rFonts w:ascii="Times New Roman" w:eastAsia="Times New Roman" w:hAnsi="Times New Roman" w:cs="Times New Roman"/>
                <w:sz w:val="28"/>
                <w:szCs w:val="28"/>
                <w:lang w:eastAsia="ru-RU"/>
              </w:rPr>
              <w:pPrChange w:id="579" w:author="\" w:date="2017-04-29T09:37:00Z">
                <w:pPr>
                  <w:spacing w:after="200" w:line="276" w:lineRule="auto"/>
                </w:pPr>
              </w:pPrChange>
            </w:pPr>
            <w:ins w:id="580" w:author="\" w:date="2017-04-29T08:51:00Z">
              <w:r>
                <w:rPr>
                  <w:rFonts w:ascii="Times New Roman" w:eastAsia="Times New Roman" w:hAnsi="Times New Roman" w:cs="Times New Roman"/>
                  <w:sz w:val="28"/>
                  <w:szCs w:val="28"/>
                  <w:lang w:eastAsia="ru-RU"/>
                </w:rPr>
                <w:t>Бит</w:t>
              </w:r>
            </w:ins>
          </w:p>
        </w:tc>
        <w:tc>
          <w:tcPr>
            <w:tcW w:w="2726" w:type="pct"/>
            <w:tcPrChange w:id="581" w:author="\" w:date="2017-04-29T08:58:00Z">
              <w:tcPr>
                <w:tcW w:w="4927" w:type="dxa"/>
              </w:tcPr>
            </w:tcPrChange>
          </w:tcPr>
          <w:p w:rsidR="008601FC" w:rsidRDefault="008601FC">
            <w:pPr>
              <w:spacing w:line="276" w:lineRule="auto"/>
              <w:rPr>
                <w:ins w:id="582" w:author="\" w:date="2017-04-29T08:50:00Z"/>
                <w:rFonts w:ascii="Times New Roman" w:eastAsia="Times New Roman" w:hAnsi="Times New Roman" w:cs="Times New Roman"/>
                <w:sz w:val="28"/>
                <w:szCs w:val="28"/>
                <w:lang w:eastAsia="ru-RU"/>
              </w:rPr>
              <w:pPrChange w:id="583" w:author="\" w:date="2017-04-29T09:37:00Z">
                <w:pPr>
                  <w:spacing w:after="200" w:line="276" w:lineRule="auto"/>
                </w:pPr>
              </w:pPrChange>
            </w:pPr>
            <w:ins w:id="584" w:author="\" w:date="2017-04-29T08:51:00Z">
              <w:r>
                <w:rPr>
                  <w:rFonts w:ascii="Times New Roman" w:eastAsia="Times New Roman" w:hAnsi="Times New Roman" w:cs="Times New Roman"/>
                  <w:sz w:val="28"/>
                  <w:szCs w:val="28"/>
                  <w:lang w:eastAsia="ru-RU"/>
                </w:rPr>
                <w:t>8</w:t>
              </w:r>
            </w:ins>
          </w:p>
        </w:tc>
      </w:tr>
      <w:tr w:rsidR="008601FC" w:rsidTr="008601FC">
        <w:tblPrEx>
          <w:tblW w:w="5000" w:type="pct"/>
          <w:tblPrExChange w:id="585" w:author="\" w:date="2017-04-29T08:58:00Z">
            <w:tblPrEx>
              <w:tblW w:w="0" w:type="auto"/>
            </w:tblPrEx>
          </w:tblPrExChange>
        </w:tblPrEx>
        <w:trPr>
          <w:ins w:id="586" w:author="\" w:date="2017-04-29T08:50:00Z"/>
        </w:trPr>
        <w:tc>
          <w:tcPr>
            <w:tcW w:w="2274" w:type="pct"/>
            <w:tcPrChange w:id="587" w:author="\" w:date="2017-04-29T08:58:00Z">
              <w:tcPr>
                <w:tcW w:w="4927" w:type="dxa"/>
                <w:gridSpan w:val="2"/>
              </w:tcPr>
            </w:tcPrChange>
          </w:tcPr>
          <w:p w:rsidR="008601FC" w:rsidRDefault="008601FC">
            <w:pPr>
              <w:spacing w:line="276" w:lineRule="auto"/>
              <w:ind w:left="34"/>
              <w:rPr>
                <w:ins w:id="588" w:author="\" w:date="2017-04-29T08:50:00Z"/>
                <w:rFonts w:ascii="Times New Roman" w:eastAsia="Times New Roman" w:hAnsi="Times New Roman" w:cs="Times New Roman"/>
                <w:sz w:val="28"/>
                <w:szCs w:val="28"/>
                <w:lang w:eastAsia="ru-RU"/>
              </w:rPr>
              <w:pPrChange w:id="589" w:author="\" w:date="2017-04-29T09:37:00Z">
                <w:pPr>
                  <w:spacing w:after="200" w:line="276" w:lineRule="auto"/>
                </w:pPr>
              </w:pPrChange>
            </w:pPr>
            <w:ins w:id="590" w:author="\" w:date="2017-04-29T08:51:00Z">
              <w:r>
                <w:rPr>
                  <w:rFonts w:ascii="Times New Roman" w:eastAsia="Times New Roman" w:hAnsi="Times New Roman" w:cs="Times New Roman"/>
                  <w:sz w:val="28"/>
                  <w:szCs w:val="28"/>
                  <w:lang w:eastAsia="ru-RU"/>
                </w:rPr>
                <w:t xml:space="preserve">Тип </w:t>
              </w:r>
            </w:ins>
          </w:p>
        </w:tc>
        <w:tc>
          <w:tcPr>
            <w:tcW w:w="2726" w:type="pct"/>
            <w:tcPrChange w:id="591" w:author="\" w:date="2017-04-29T08:58:00Z">
              <w:tcPr>
                <w:tcW w:w="4927" w:type="dxa"/>
              </w:tcPr>
            </w:tcPrChange>
          </w:tcPr>
          <w:p w:rsidR="008601FC" w:rsidRDefault="008601FC">
            <w:pPr>
              <w:spacing w:line="276" w:lineRule="auto"/>
              <w:rPr>
                <w:ins w:id="592" w:author="\" w:date="2017-04-29T08:50:00Z"/>
                <w:rFonts w:ascii="Times New Roman" w:eastAsia="Times New Roman" w:hAnsi="Times New Roman" w:cs="Times New Roman"/>
                <w:sz w:val="28"/>
                <w:szCs w:val="28"/>
                <w:lang w:eastAsia="ru-RU"/>
              </w:rPr>
              <w:pPrChange w:id="593" w:author="\" w:date="2017-04-29T09:37:00Z">
                <w:pPr>
                  <w:spacing w:after="200" w:line="276" w:lineRule="auto"/>
                </w:pPr>
              </w:pPrChange>
            </w:pPr>
            <w:ins w:id="594" w:author="\" w:date="2017-04-29T08:51:00Z">
              <w:r w:rsidRPr="008601FC">
                <w:rPr>
                  <w:rFonts w:ascii="Times New Roman" w:eastAsia="Times New Roman" w:hAnsi="Times New Roman" w:cs="Times New Roman"/>
                  <w:sz w:val="28"/>
                  <w:szCs w:val="28"/>
                  <w:lang w:eastAsia="ru-RU"/>
                </w:rPr>
                <w:t>Magnitude Comparator</w:t>
              </w:r>
            </w:ins>
          </w:p>
        </w:tc>
      </w:tr>
      <w:tr w:rsidR="008601FC" w:rsidTr="008601FC">
        <w:tblPrEx>
          <w:tblW w:w="5000" w:type="pct"/>
          <w:tblPrExChange w:id="595" w:author="\" w:date="2017-04-29T08:58:00Z">
            <w:tblPrEx>
              <w:tblW w:w="0" w:type="auto"/>
            </w:tblPrEx>
          </w:tblPrExChange>
        </w:tblPrEx>
        <w:trPr>
          <w:ins w:id="596" w:author="\" w:date="2017-04-29T08:50:00Z"/>
        </w:trPr>
        <w:tc>
          <w:tcPr>
            <w:tcW w:w="2274" w:type="pct"/>
            <w:tcPrChange w:id="597" w:author="\" w:date="2017-04-29T08:58:00Z">
              <w:tcPr>
                <w:tcW w:w="4927" w:type="dxa"/>
                <w:gridSpan w:val="2"/>
              </w:tcPr>
            </w:tcPrChange>
          </w:tcPr>
          <w:p w:rsidR="008601FC" w:rsidRDefault="008601FC">
            <w:pPr>
              <w:spacing w:line="276" w:lineRule="auto"/>
              <w:ind w:left="34"/>
              <w:rPr>
                <w:ins w:id="598" w:author="\" w:date="2017-04-29T08:50:00Z"/>
                <w:rFonts w:ascii="Times New Roman" w:eastAsia="Times New Roman" w:hAnsi="Times New Roman" w:cs="Times New Roman"/>
                <w:sz w:val="28"/>
                <w:szCs w:val="28"/>
                <w:lang w:eastAsia="ru-RU"/>
              </w:rPr>
              <w:pPrChange w:id="599" w:author="\" w:date="2017-04-29T09:37:00Z">
                <w:pPr>
                  <w:spacing w:after="200" w:line="276" w:lineRule="auto"/>
                </w:pPr>
              </w:pPrChange>
            </w:pPr>
            <w:ins w:id="600" w:author="\" w:date="2017-04-29T08:51:00Z">
              <w:r w:rsidRPr="008601FC">
                <w:rPr>
                  <w:rFonts w:ascii="Times New Roman" w:eastAsia="Times New Roman" w:hAnsi="Times New Roman" w:cs="Times New Roman"/>
                  <w:sz w:val="28"/>
                  <w:szCs w:val="28"/>
                  <w:lang w:eastAsia="ru-RU"/>
                </w:rPr>
                <w:t>Серия</w:t>
              </w:r>
            </w:ins>
          </w:p>
        </w:tc>
        <w:tc>
          <w:tcPr>
            <w:tcW w:w="2726" w:type="pct"/>
            <w:tcPrChange w:id="601" w:author="\" w:date="2017-04-29T08:58:00Z">
              <w:tcPr>
                <w:tcW w:w="4927" w:type="dxa"/>
              </w:tcPr>
            </w:tcPrChange>
          </w:tcPr>
          <w:p w:rsidR="008601FC" w:rsidRDefault="008601FC">
            <w:pPr>
              <w:spacing w:line="276" w:lineRule="auto"/>
              <w:rPr>
                <w:ins w:id="602" w:author="\" w:date="2017-04-29T08:50:00Z"/>
                <w:rFonts w:ascii="Times New Roman" w:eastAsia="Times New Roman" w:hAnsi="Times New Roman" w:cs="Times New Roman"/>
                <w:sz w:val="28"/>
                <w:szCs w:val="28"/>
                <w:lang w:eastAsia="ru-RU"/>
              </w:rPr>
              <w:pPrChange w:id="603" w:author="\" w:date="2017-04-29T09:37:00Z">
                <w:pPr>
                  <w:spacing w:after="200" w:line="276" w:lineRule="auto"/>
                </w:pPr>
              </w:pPrChange>
            </w:pPr>
            <w:ins w:id="604" w:author="\" w:date="2017-04-29T08:51:00Z">
              <w:r w:rsidRPr="008601FC">
                <w:rPr>
                  <w:rFonts w:ascii="Times New Roman" w:eastAsia="Times New Roman" w:hAnsi="Times New Roman" w:cs="Times New Roman"/>
                  <w:sz w:val="28"/>
                  <w:szCs w:val="28"/>
                  <w:lang w:eastAsia="ru-RU"/>
                </w:rPr>
                <w:t>74HC</w:t>
              </w:r>
            </w:ins>
          </w:p>
        </w:tc>
      </w:tr>
      <w:tr w:rsidR="008601FC" w:rsidTr="008601FC">
        <w:tblPrEx>
          <w:tblW w:w="5000" w:type="pct"/>
          <w:tblPrExChange w:id="605" w:author="\" w:date="2017-04-29T08:58:00Z">
            <w:tblPrEx>
              <w:tblW w:w="0" w:type="auto"/>
            </w:tblPrEx>
          </w:tblPrExChange>
        </w:tblPrEx>
        <w:trPr>
          <w:ins w:id="606" w:author="\" w:date="2017-04-29T08:50:00Z"/>
        </w:trPr>
        <w:tc>
          <w:tcPr>
            <w:tcW w:w="2274" w:type="pct"/>
            <w:tcPrChange w:id="607" w:author="\" w:date="2017-04-29T08:58:00Z">
              <w:tcPr>
                <w:tcW w:w="4927" w:type="dxa"/>
                <w:gridSpan w:val="2"/>
              </w:tcPr>
            </w:tcPrChange>
          </w:tcPr>
          <w:p w:rsidR="008601FC" w:rsidRDefault="008601FC">
            <w:pPr>
              <w:spacing w:line="276" w:lineRule="auto"/>
              <w:ind w:left="34"/>
              <w:rPr>
                <w:ins w:id="608" w:author="\" w:date="2017-04-29T08:50:00Z"/>
                <w:rFonts w:ascii="Times New Roman" w:eastAsia="Times New Roman" w:hAnsi="Times New Roman" w:cs="Times New Roman"/>
                <w:sz w:val="28"/>
                <w:szCs w:val="28"/>
                <w:lang w:eastAsia="ru-RU"/>
              </w:rPr>
              <w:pPrChange w:id="609" w:author="\" w:date="2017-04-29T09:37:00Z">
                <w:pPr>
                  <w:spacing w:after="200" w:line="276" w:lineRule="auto"/>
                </w:pPr>
              </w:pPrChange>
            </w:pPr>
            <w:ins w:id="610" w:author="\" w:date="2017-04-29T08:51:00Z">
              <w:r w:rsidRPr="008601FC">
                <w:rPr>
                  <w:rFonts w:ascii="Times New Roman" w:eastAsia="Times New Roman" w:hAnsi="Times New Roman" w:cs="Times New Roman"/>
                  <w:sz w:val="28"/>
                  <w:szCs w:val="28"/>
                  <w:lang w:eastAsia="ru-RU"/>
                </w:rPr>
                <w:t>Корпус</w:t>
              </w:r>
            </w:ins>
          </w:p>
        </w:tc>
        <w:tc>
          <w:tcPr>
            <w:tcW w:w="2726" w:type="pct"/>
            <w:tcPrChange w:id="611" w:author="\" w:date="2017-04-29T08:58:00Z">
              <w:tcPr>
                <w:tcW w:w="4927" w:type="dxa"/>
              </w:tcPr>
            </w:tcPrChange>
          </w:tcPr>
          <w:p w:rsidR="008601FC" w:rsidRDefault="008601FC">
            <w:pPr>
              <w:spacing w:line="276" w:lineRule="auto"/>
              <w:rPr>
                <w:ins w:id="612" w:author="\" w:date="2017-04-29T08:50:00Z"/>
                <w:rFonts w:ascii="Times New Roman" w:eastAsia="Times New Roman" w:hAnsi="Times New Roman" w:cs="Times New Roman"/>
                <w:sz w:val="28"/>
                <w:szCs w:val="28"/>
                <w:lang w:eastAsia="ru-RU"/>
              </w:rPr>
              <w:pPrChange w:id="613" w:author="\" w:date="2017-04-29T09:37:00Z">
                <w:pPr>
                  <w:spacing w:after="200" w:line="276" w:lineRule="auto"/>
                </w:pPr>
              </w:pPrChange>
            </w:pPr>
            <w:ins w:id="614" w:author="\" w:date="2017-04-29T08:52:00Z">
              <w:r w:rsidRPr="008601FC">
                <w:rPr>
                  <w:rFonts w:ascii="Times New Roman" w:eastAsia="Times New Roman" w:hAnsi="Times New Roman" w:cs="Times New Roman"/>
                  <w:sz w:val="28"/>
                  <w:szCs w:val="28"/>
                  <w:lang w:eastAsia="ru-RU"/>
                </w:rPr>
                <w:t>20-SOIC</w:t>
              </w:r>
            </w:ins>
          </w:p>
        </w:tc>
      </w:tr>
      <w:tr w:rsidR="008601FC" w:rsidTr="008601FC">
        <w:tblPrEx>
          <w:tblW w:w="5000" w:type="pct"/>
          <w:tblPrExChange w:id="615" w:author="\" w:date="2017-04-29T08:58:00Z">
            <w:tblPrEx>
              <w:tblW w:w="0" w:type="auto"/>
            </w:tblPrEx>
          </w:tblPrExChange>
        </w:tblPrEx>
        <w:trPr>
          <w:ins w:id="616" w:author="\" w:date="2017-04-29T08:50:00Z"/>
        </w:trPr>
        <w:tc>
          <w:tcPr>
            <w:tcW w:w="2274" w:type="pct"/>
            <w:tcPrChange w:id="617" w:author="\" w:date="2017-04-29T08:58:00Z">
              <w:tcPr>
                <w:tcW w:w="4927" w:type="dxa"/>
                <w:gridSpan w:val="2"/>
              </w:tcPr>
            </w:tcPrChange>
          </w:tcPr>
          <w:p w:rsidR="008601FC" w:rsidRDefault="008601FC">
            <w:pPr>
              <w:spacing w:line="276" w:lineRule="auto"/>
              <w:ind w:left="34"/>
              <w:rPr>
                <w:ins w:id="618" w:author="\" w:date="2017-04-29T08:50:00Z"/>
                <w:rFonts w:ascii="Times New Roman" w:eastAsia="Times New Roman" w:hAnsi="Times New Roman" w:cs="Times New Roman"/>
                <w:sz w:val="28"/>
                <w:szCs w:val="28"/>
                <w:lang w:eastAsia="ru-RU"/>
              </w:rPr>
              <w:pPrChange w:id="619" w:author="\" w:date="2017-04-29T09:37:00Z">
                <w:pPr>
                  <w:spacing w:after="200" w:line="276" w:lineRule="auto"/>
                </w:pPr>
              </w:pPrChange>
            </w:pPr>
            <w:ins w:id="620" w:author="\" w:date="2017-04-29T08:51:00Z">
              <w:r w:rsidRPr="008601FC">
                <w:rPr>
                  <w:rFonts w:ascii="Times New Roman" w:eastAsia="Times New Roman" w:hAnsi="Times New Roman" w:cs="Times New Roman"/>
                  <w:sz w:val="28"/>
                  <w:szCs w:val="28"/>
                  <w:lang w:eastAsia="ru-RU"/>
                </w:rPr>
                <w:t>Время задержки</w:t>
              </w:r>
            </w:ins>
          </w:p>
        </w:tc>
        <w:tc>
          <w:tcPr>
            <w:tcW w:w="2726" w:type="pct"/>
            <w:tcPrChange w:id="621" w:author="\" w:date="2017-04-29T08:58:00Z">
              <w:tcPr>
                <w:tcW w:w="4927" w:type="dxa"/>
              </w:tcPr>
            </w:tcPrChange>
          </w:tcPr>
          <w:p w:rsidR="008601FC" w:rsidRDefault="008601FC">
            <w:pPr>
              <w:spacing w:line="276" w:lineRule="auto"/>
              <w:rPr>
                <w:ins w:id="622" w:author="\" w:date="2017-04-29T08:50:00Z"/>
                <w:rFonts w:ascii="Times New Roman" w:eastAsia="Times New Roman" w:hAnsi="Times New Roman" w:cs="Times New Roman"/>
                <w:sz w:val="28"/>
                <w:szCs w:val="28"/>
                <w:lang w:eastAsia="ru-RU"/>
              </w:rPr>
              <w:pPrChange w:id="623" w:author="\" w:date="2017-04-29T09:37:00Z">
                <w:pPr>
                  <w:spacing w:after="200" w:line="276" w:lineRule="auto"/>
                </w:pPr>
              </w:pPrChange>
            </w:pPr>
            <w:ins w:id="624" w:author="\" w:date="2017-04-29T08:52:00Z">
              <w:r w:rsidRPr="008601FC">
                <w:rPr>
                  <w:rFonts w:ascii="Times New Roman" w:eastAsia="Times New Roman" w:hAnsi="Times New Roman" w:cs="Times New Roman"/>
                  <w:sz w:val="28"/>
                  <w:szCs w:val="28"/>
                  <w:lang w:eastAsia="ru-RU"/>
                </w:rPr>
                <w:t>8ns</w:t>
              </w:r>
            </w:ins>
          </w:p>
        </w:tc>
      </w:tr>
      <w:tr w:rsidR="008601FC" w:rsidTr="008601FC">
        <w:tblPrEx>
          <w:tblW w:w="5000" w:type="pct"/>
          <w:tblPrExChange w:id="625" w:author="\" w:date="2017-04-29T08:58:00Z">
            <w:tblPrEx>
              <w:tblW w:w="0" w:type="auto"/>
            </w:tblPrEx>
          </w:tblPrExChange>
        </w:tblPrEx>
        <w:trPr>
          <w:ins w:id="626" w:author="\" w:date="2017-04-29T08:50:00Z"/>
        </w:trPr>
        <w:tc>
          <w:tcPr>
            <w:tcW w:w="2274" w:type="pct"/>
            <w:tcPrChange w:id="627" w:author="\" w:date="2017-04-29T08:58:00Z">
              <w:tcPr>
                <w:tcW w:w="4927" w:type="dxa"/>
                <w:gridSpan w:val="2"/>
              </w:tcPr>
            </w:tcPrChange>
          </w:tcPr>
          <w:p w:rsidR="008601FC" w:rsidRDefault="008601FC">
            <w:pPr>
              <w:spacing w:line="276" w:lineRule="auto"/>
              <w:ind w:left="34"/>
              <w:rPr>
                <w:ins w:id="628" w:author="\" w:date="2017-04-29T08:50:00Z"/>
                <w:rFonts w:ascii="Times New Roman" w:eastAsia="Times New Roman" w:hAnsi="Times New Roman" w:cs="Times New Roman"/>
                <w:sz w:val="28"/>
                <w:szCs w:val="28"/>
                <w:lang w:eastAsia="ru-RU"/>
              </w:rPr>
              <w:pPrChange w:id="629" w:author="\" w:date="2017-04-29T09:37:00Z">
                <w:pPr>
                  <w:spacing w:after="200" w:line="276" w:lineRule="auto"/>
                </w:pPr>
              </w:pPrChange>
            </w:pPr>
            <w:ins w:id="630" w:author="\" w:date="2017-04-29T08:51:00Z">
              <w:r w:rsidRPr="008601FC">
                <w:rPr>
                  <w:rFonts w:ascii="Times New Roman" w:eastAsia="Times New Roman" w:hAnsi="Times New Roman" w:cs="Times New Roman"/>
                  <w:sz w:val="28"/>
                  <w:szCs w:val="28"/>
                  <w:lang w:eastAsia="ru-RU"/>
                </w:rPr>
                <w:t>Корпус (размер)</w:t>
              </w:r>
            </w:ins>
          </w:p>
        </w:tc>
        <w:tc>
          <w:tcPr>
            <w:tcW w:w="2726" w:type="pct"/>
            <w:tcPrChange w:id="631" w:author="\" w:date="2017-04-29T08:58:00Z">
              <w:tcPr>
                <w:tcW w:w="4927" w:type="dxa"/>
              </w:tcPr>
            </w:tcPrChange>
          </w:tcPr>
          <w:p w:rsidR="008601FC" w:rsidRDefault="008601FC">
            <w:pPr>
              <w:spacing w:line="276" w:lineRule="auto"/>
              <w:rPr>
                <w:ins w:id="632" w:author="\" w:date="2017-04-29T08:50:00Z"/>
                <w:rFonts w:ascii="Times New Roman" w:eastAsia="Times New Roman" w:hAnsi="Times New Roman" w:cs="Times New Roman"/>
                <w:sz w:val="28"/>
                <w:szCs w:val="28"/>
                <w:lang w:eastAsia="ru-RU"/>
              </w:rPr>
              <w:pPrChange w:id="633" w:author="\" w:date="2017-04-29T09:37:00Z">
                <w:pPr>
                  <w:spacing w:after="200" w:line="276" w:lineRule="auto"/>
                </w:pPr>
              </w:pPrChange>
            </w:pPr>
            <w:ins w:id="634" w:author="\" w:date="2017-04-29T08:52:00Z">
              <w:r w:rsidRPr="008601FC">
                <w:rPr>
                  <w:rFonts w:ascii="Times New Roman" w:eastAsia="Times New Roman" w:hAnsi="Times New Roman" w:cs="Times New Roman"/>
                  <w:sz w:val="28"/>
                  <w:szCs w:val="28"/>
                  <w:lang w:eastAsia="ru-RU"/>
                </w:rPr>
                <w:t>20-SOIC (0.295", 7.50mm Width)</w:t>
              </w:r>
            </w:ins>
          </w:p>
        </w:tc>
      </w:tr>
      <w:tr w:rsidR="008601FC" w:rsidTr="008601FC">
        <w:tblPrEx>
          <w:tblW w:w="5000" w:type="pct"/>
          <w:tblPrExChange w:id="635" w:author="\" w:date="2017-04-29T08:58:00Z">
            <w:tblPrEx>
              <w:tblW w:w="0" w:type="auto"/>
            </w:tblPrEx>
          </w:tblPrExChange>
        </w:tblPrEx>
        <w:trPr>
          <w:ins w:id="636" w:author="\" w:date="2017-04-29T08:50:00Z"/>
        </w:trPr>
        <w:tc>
          <w:tcPr>
            <w:tcW w:w="2274" w:type="pct"/>
            <w:tcPrChange w:id="637" w:author="\" w:date="2017-04-29T08:58:00Z">
              <w:tcPr>
                <w:tcW w:w="4927" w:type="dxa"/>
                <w:gridSpan w:val="2"/>
              </w:tcPr>
            </w:tcPrChange>
          </w:tcPr>
          <w:p w:rsidR="008601FC" w:rsidRDefault="008601FC">
            <w:pPr>
              <w:tabs>
                <w:tab w:val="left" w:pos="1900"/>
              </w:tabs>
              <w:spacing w:line="276" w:lineRule="auto"/>
              <w:ind w:left="34"/>
              <w:rPr>
                <w:ins w:id="638" w:author="\" w:date="2017-04-29T08:50:00Z"/>
                <w:rFonts w:ascii="Times New Roman" w:eastAsia="Times New Roman" w:hAnsi="Times New Roman" w:cs="Times New Roman"/>
                <w:sz w:val="28"/>
                <w:szCs w:val="28"/>
                <w:lang w:eastAsia="ru-RU"/>
              </w:rPr>
              <w:pPrChange w:id="639" w:author="\" w:date="2017-04-29T09:37:00Z">
                <w:pPr>
                  <w:spacing w:after="200" w:line="276" w:lineRule="auto"/>
                </w:pPr>
              </w:pPrChange>
            </w:pPr>
            <w:ins w:id="640" w:author="\" w:date="2017-04-29T08:51:00Z">
              <w:r w:rsidRPr="008601FC">
                <w:rPr>
                  <w:rFonts w:ascii="Times New Roman" w:eastAsia="Times New Roman" w:hAnsi="Times New Roman" w:cs="Times New Roman"/>
                  <w:sz w:val="28"/>
                  <w:szCs w:val="28"/>
                  <w:lang w:eastAsia="ru-RU"/>
                </w:rPr>
                <w:t>Напряжение питания</w:t>
              </w:r>
              <w:r>
                <w:rPr>
                  <w:rFonts w:ascii="Times New Roman" w:eastAsia="Times New Roman" w:hAnsi="Times New Roman" w:cs="Times New Roman"/>
                  <w:sz w:val="28"/>
                  <w:szCs w:val="28"/>
                  <w:lang w:eastAsia="ru-RU"/>
                </w:rPr>
                <w:tab/>
              </w:r>
            </w:ins>
          </w:p>
        </w:tc>
        <w:tc>
          <w:tcPr>
            <w:tcW w:w="2726" w:type="pct"/>
            <w:tcPrChange w:id="641" w:author="\" w:date="2017-04-29T08:58:00Z">
              <w:tcPr>
                <w:tcW w:w="4927" w:type="dxa"/>
              </w:tcPr>
            </w:tcPrChange>
          </w:tcPr>
          <w:p w:rsidR="008601FC" w:rsidRDefault="008601FC">
            <w:pPr>
              <w:spacing w:line="276" w:lineRule="auto"/>
              <w:rPr>
                <w:ins w:id="642" w:author="\" w:date="2017-04-29T08:50:00Z"/>
                <w:rFonts w:ascii="Times New Roman" w:eastAsia="Times New Roman" w:hAnsi="Times New Roman" w:cs="Times New Roman"/>
                <w:sz w:val="28"/>
                <w:szCs w:val="28"/>
                <w:lang w:eastAsia="ru-RU"/>
              </w:rPr>
              <w:pPrChange w:id="643" w:author="\" w:date="2017-04-29T09:37:00Z">
                <w:pPr>
                  <w:spacing w:after="200" w:line="276" w:lineRule="auto"/>
                </w:pPr>
              </w:pPrChange>
            </w:pPr>
            <w:ins w:id="644" w:author="\" w:date="2017-04-29T08:52:00Z">
              <w:r w:rsidRPr="008601FC">
                <w:rPr>
                  <w:rFonts w:ascii="Times New Roman" w:eastAsia="Times New Roman" w:hAnsi="Times New Roman" w:cs="Times New Roman"/>
                  <w:sz w:val="28"/>
                  <w:szCs w:val="28"/>
                  <w:lang w:eastAsia="ru-RU"/>
                </w:rPr>
                <w:t>2 V ~ 6 V</w:t>
              </w:r>
            </w:ins>
          </w:p>
        </w:tc>
      </w:tr>
    </w:tbl>
    <w:p w:rsidR="001748B6" w:rsidRPr="009F7911" w:rsidDel="007505BC" w:rsidRDefault="001748B6">
      <w:pPr>
        <w:spacing w:after="0" w:line="360" w:lineRule="auto"/>
        <w:ind w:firstLine="705"/>
        <w:jc w:val="center"/>
        <w:rPr>
          <w:del w:id="645" w:author="\" w:date="2017-04-28T11:46:00Z"/>
          <w:rFonts w:ascii="Times New Roman" w:eastAsia="Times New Roman" w:hAnsi="Times New Roman" w:cs="Times New Roman"/>
          <w:sz w:val="28"/>
          <w:szCs w:val="28"/>
          <w:lang w:eastAsia="ru-RU"/>
          <w:rPrChange w:id="646" w:author="\" w:date="2017-04-28T13:33:00Z">
            <w:rPr>
              <w:del w:id="647" w:author="\" w:date="2017-04-28T11:46:00Z"/>
              <w:lang w:eastAsia="ru-RU"/>
            </w:rPr>
          </w:rPrChange>
        </w:rPr>
        <w:pPrChange w:id="648" w:author="\" w:date="2017-04-29T08:59:00Z">
          <w:pPr>
            <w:pStyle w:val="a4"/>
            <w:spacing w:line="360" w:lineRule="auto"/>
            <w:ind w:left="1065"/>
            <w:jc w:val="both"/>
          </w:pPr>
        </w:pPrChange>
      </w:pPr>
    </w:p>
    <w:p w:rsidR="001748B6" w:rsidRPr="007505BC" w:rsidDel="007505BC" w:rsidRDefault="001748B6">
      <w:pPr>
        <w:ind w:firstLine="705"/>
        <w:jc w:val="center"/>
        <w:rPr>
          <w:del w:id="649" w:author="\" w:date="2017-04-28T11:46:00Z"/>
          <w:lang w:eastAsia="ru-RU"/>
        </w:rPr>
        <w:pPrChange w:id="650" w:author="\" w:date="2017-04-29T08:59:00Z">
          <w:pPr>
            <w:pStyle w:val="a4"/>
            <w:numPr>
              <w:numId w:val="8"/>
            </w:numPr>
            <w:spacing w:line="360" w:lineRule="auto"/>
            <w:ind w:left="2849" w:hanging="360"/>
            <w:jc w:val="both"/>
          </w:pPr>
        </w:pPrChange>
      </w:pPr>
      <w:del w:id="651" w:author="\" w:date="2017-04-28T13:33:00Z">
        <w:r w:rsidRPr="007505BC" w:rsidDel="009F7911">
          <w:rPr>
            <w:lang w:eastAsia="ru-RU"/>
          </w:rPr>
          <w:delText>Счётчик Гейгера «СБМ-20»</w:delText>
        </w:r>
      </w:del>
      <w:del w:id="652" w:author="\" w:date="2017-04-28T11:46:00Z">
        <w:r w:rsidRPr="007505BC" w:rsidDel="007505BC">
          <w:rPr>
            <w:lang w:eastAsia="ru-RU"/>
          </w:rPr>
          <w:delText xml:space="preserve"> </w:delText>
        </w:r>
        <w:r w:rsidRPr="007505BC" w:rsidDel="007505BC">
          <w:rPr>
            <w:lang w:eastAsia="ru-RU"/>
          </w:rPr>
          <w:tab/>
        </w:r>
      </w:del>
      <w:del w:id="653" w:author="\" w:date="2017-04-28T13:33:00Z">
        <w:r w:rsidRPr="007505BC" w:rsidDel="009F7911">
          <w:rPr>
            <w:lang w:eastAsia="ru-RU"/>
          </w:rPr>
          <w:delText>1 шт</w:delText>
        </w:r>
      </w:del>
    </w:p>
    <w:p w:rsidR="001748B6" w:rsidRPr="007505BC" w:rsidDel="007505BC" w:rsidRDefault="001748B6">
      <w:pPr>
        <w:ind w:firstLine="705"/>
        <w:jc w:val="center"/>
        <w:rPr>
          <w:del w:id="654" w:author="\" w:date="2017-04-28T11:46:00Z"/>
          <w:lang w:eastAsia="ru-RU"/>
        </w:rPr>
        <w:pPrChange w:id="655" w:author="\" w:date="2017-04-29T08:59:00Z">
          <w:pPr>
            <w:pStyle w:val="a4"/>
            <w:numPr>
              <w:numId w:val="8"/>
            </w:numPr>
            <w:spacing w:line="360" w:lineRule="auto"/>
            <w:ind w:left="2849" w:hanging="360"/>
            <w:jc w:val="both"/>
          </w:pPr>
        </w:pPrChange>
      </w:pPr>
      <w:del w:id="656" w:author="\" w:date="2017-04-28T13:33:00Z">
        <w:r w:rsidRPr="007505BC" w:rsidDel="009F7911">
          <w:rPr>
            <w:lang w:eastAsia="ru-RU"/>
          </w:rPr>
          <w:delText>Красный светодиод</w:delText>
        </w:r>
        <w:r w:rsidRPr="007505BC" w:rsidDel="009F7911">
          <w:rPr>
            <w:lang w:eastAsia="ru-RU"/>
          </w:rPr>
          <w:tab/>
        </w:r>
      </w:del>
      <w:del w:id="657" w:author="\" w:date="2017-04-28T11:46:00Z">
        <w:r w:rsidRPr="007505BC" w:rsidDel="007505BC">
          <w:rPr>
            <w:lang w:eastAsia="ru-RU"/>
          </w:rPr>
          <w:tab/>
        </w:r>
        <w:r w:rsidRPr="007505BC" w:rsidDel="007505BC">
          <w:rPr>
            <w:lang w:eastAsia="ru-RU"/>
          </w:rPr>
          <w:tab/>
        </w:r>
      </w:del>
      <w:del w:id="658" w:author="\" w:date="2017-04-28T13:33:00Z">
        <w:r w:rsidRPr="007505BC" w:rsidDel="009F7911">
          <w:rPr>
            <w:lang w:eastAsia="ru-RU"/>
          </w:rPr>
          <w:delText>1</w:delText>
        </w:r>
      </w:del>
      <w:del w:id="659" w:author="\" w:date="2017-04-28T11:46:00Z">
        <w:r w:rsidRPr="007505BC" w:rsidDel="007505BC">
          <w:rPr>
            <w:lang w:eastAsia="ru-RU"/>
          </w:rPr>
          <w:delText xml:space="preserve"> </w:delText>
        </w:r>
      </w:del>
      <w:del w:id="660" w:author="\" w:date="2017-04-28T13:33:00Z">
        <w:r w:rsidRPr="007505BC" w:rsidDel="009F7911">
          <w:rPr>
            <w:lang w:eastAsia="ru-RU"/>
          </w:rPr>
          <w:delText>шт</w:delText>
        </w:r>
      </w:del>
    </w:p>
    <w:p w:rsidR="001748B6" w:rsidRPr="007505BC" w:rsidDel="007505BC" w:rsidRDefault="001748B6">
      <w:pPr>
        <w:ind w:firstLine="705"/>
        <w:jc w:val="center"/>
        <w:rPr>
          <w:del w:id="661" w:author="\" w:date="2017-04-28T11:46:00Z"/>
          <w:lang w:eastAsia="ru-RU"/>
        </w:rPr>
        <w:pPrChange w:id="662" w:author="\" w:date="2017-04-29T08:59:00Z">
          <w:pPr>
            <w:pStyle w:val="a4"/>
            <w:numPr>
              <w:numId w:val="8"/>
            </w:numPr>
            <w:spacing w:line="360" w:lineRule="auto"/>
            <w:ind w:left="2849" w:hanging="360"/>
            <w:jc w:val="both"/>
          </w:pPr>
        </w:pPrChange>
      </w:pPr>
      <w:del w:id="663" w:author="\" w:date="2017-04-28T13:33:00Z">
        <w:r w:rsidRPr="007505BC" w:rsidDel="009F7911">
          <w:rPr>
            <w:lang w:eastAsia="ru-RU"/>
          </w:rPr>
          <w:delText>Зелёный светодиод</w:delText>
        </w:r>
      </w:del>
      <w:del w:id="664" w:author="\" w:date="2017-04-28T11:46:00Z">
        <w:r w:rsidRPr="007505BC" w:rsidDel="007505BC">
          <w:rPr>
            <w:lang w:eastAsia="ru-RU"/>
          </w:rPr>
          <w:tab/>
        </w:r>
        <w:r w:rsidRPr="007505BC" w:rsidDel="007505BC">
          <w:rPr>
            <w:lang w:eastAsia="ru-RU"/>
          </w:rPr>
          <w:tab/>
        </w:r>
        <w:r w:rsidRPr="007505BC" w:rsidDel="007505BC">
          <w:rPr>
            <w:lang w:eastAsia="ru-RU"/>
          </w:rPr>
          <w:tab/>
        </w:r>
      </w:del>
      <w:del w:id="665" w:author="\" w:date="2017-04-28T13:33:00Z">
        <w:r w:rsidRPr="007505BC" w:rsidDel="009F7911">
          <w:rPr>
            <w:lang w:eastAsia="ru-RU"/>
          </w:rPr>
          <w:delText>1 шт</w:delText>
        </w:r>
      </w:del>
    </w:p>
    <w:p w:rsidR="001748B6" w:rsidRPr="007505BC" w:rsidDel="007505BC" w:rsidRDefault="001748B6">
      <w:pPr>
        <w:ind w:firstLine="705"/>
        <w:jc w:val="center"/>
        <w:rPr>
          <w:del w:id="666" w:author="\" w:date="2017-04-28T11:46:00Z"/>
          <w:lang w:eastAsia="ru-RU"/>
        </w:rPr>
        <w:pPrChange w:id="667" w:author="\" w:date="2017-04-29T08:59:00Z">
          <w:pPr>
            <w:pStyle w:val="a4"/>
            <w:numPr>
              <w:numId w:val="8"/>
            </w:numPr>
            <w:spacing w:line="360" w:lineRule="auto"/>
            <w:ind w:left="2849" w:hanging="360"/>
            <w:jc w:val="both"/>
          </w:pPr>
        </w:pPrChange>
      </w:pPr>
      <w:del w:id="668" w:author="\" w:date="2017-04-28T13:33:00Z">
        <w:r w:rsidRPr="007505BC" w:rsidDel="009F7911">
          <w:rPr>
            <w:lang w:eastAsia="ru-RU"/>
          </w:rPr>
          <w:delText>Желтый светодиод</w:delText>
        </w:r>
      </w:del>
      <w:del w:id="669" w:author="\" w:date="2017-04-28T11:46:00Z">
        <w:r w:rsidRPr="007505BC" w:rsidDel="007505BC">
          <w:rPr>
            <w:lang w:eastAsia="ru-RU"/>
          </w:rPr>
          <w:tab/>
        </w:r>
        <w:r w:rsidRPr="007505BC" w:rsidDel="007505BC">
          <w:rPr>
            <w:lang w:eastAsia="ru-RU"/>
          </w:rPr>
          <w:tab/>
        </w:r>
        <w:r w:rsidRPr="007505BC" w:rsidDel="007505BC">
          <w:rPr>
            <w:lang w:eastAsia="ru-RU"/>
          </w:rPr>
          <w:tab/>
        </w:r>
      </w:del>
      <w:del w:id="670" w:author="\" w:date="2017-04-28T13:33:00Z">
        <w:r w:rsidRPr="007505BC" w:rsidDel="009F7911">
          <w:rPr>
            <w:lang w:eastAsia="ru-RU"/>
          </w:rPr>
          <w:delText>1 шт</w:delText>
        </w:r>
      </w:del>
    </w:p>
    <w:p w:rsidR="001748B6" w:rsidRPr="007505BC" w:rsidDel="007505BC" w:rsidRDefault="001748B6">
      <w:pPr>
        <w:ind w:firstLine="705"/>
        <w:jc w:val="center"/>
        <w:rPr>
          <w:del w:id="671" w:author="\" w:date="2017-04-28T11:46:00Z"/>
          <w:lang w:eastAsia="ru-RU"/>
        </w:rPr>
        <w:pPrChange w:id="672" w:author="\" w:date="2017-04-29T08:59:00Z">
          <w:pPr>
            <w:pStyle w:val="a4"/>
            <w:numPr>
              <w:numId w:val="8"/>
            </w:numPr>
            <w:spacing w:line="360" w:lineRule="auto"/>
            <w:ind w:left="2849" w:hanging="360"/>
            <w:jc w:val="both"/>
          </w:pPr>
        </w:pPrChange>
      </w:pPr>
      <w:del w:id="673" w:author="\" w:date="2017-04-28T13:33:00Z">
        <w:r w:rsidRPr="007505BC" w:rsidDel="009F7911">
          <w:rPr>
            <w:lang w:eastAsia="ru-RU"/>
          </w:rPr>
          <w:delText>Компаратор LM339</w:delText>
        </w:r>
        <w:r w:rsidR="00623D07" w:rsidRPr="007505BC" w:rsidDel="009F7911">
          <w:rPr>
            <w:lang w:eastAsia="ru-RU"/>
          </w:rPr>
          <w:delText xml:space="preserve"> </w:delText>
        </w:r>
      </w:del>
      <w:del w:id="674" w:author="\" w:date="2017-04-28T11:46:00Z">
        <w:r w:rsidR="00623D07" w:rsidRPr="007505BC" w:rsidDel="007505BC">
          <w:rPr>
            <w:lang w:eastAsia="ru-RU"/>
          </w:rPr>
          <w:tab/>
        </w:r>
        <w:r w:rsidR="00623D07" w:rsidRPr="007505BC" w:rsidDel="007505BC">
          <w:rPr>
            <w:lang w:eastAsia="ru-RU"/>
          </w:rPr>
          <w:tab/>
          <w:delText xml:space="preserve"> </w:delText>
        </w:r>
        <w:r w:rsidR="00623D07" w:rsidRPr="007505BC" w:rsidDel="007505BC">
          <w:rPr>
            <w:lang w:eastAsia="ru-RU"/>
          </w:rPr>
          <w:tab/>
        </w:r>
      </w:del>
      <w:del w:id="675" w:author="\" w:date="2017-04-28T13:33:00Z">
        <w:r w:rsidR="00623D07" w:rsidRPr="007505BC" w:rsidDel="009F7911">
          <w:rPr>
            <w:lang w:eastAsia="ru-RU"/>
          </w:rPr>
          <w:delText>2</w:delText>
        </w:r>
        <w:r w:rsidRPr="007505BC" w:rsidDel="009F7911">
          <w:rPr>
            <w:lang w:eastAsia="ru-RU"/>
          </w:rPr>
          <w:delText xml:space="preserve"> шт</w:delText>
        </w:r>
      </w:del>
    </w:p>
    <w:p w:rsidR="001748B6" w:rsidRPr="007505BC" w:rsidDel="009F7911" w:rsidRDefault="001748B6">
      <w:pPr>
        <w:ind w:firstLine="705"/>
        <w:jc w:val="center"/>
        <w:rPr>
          <w:del w:id="676" w:author="\" w:date="2017-04-28T13:33:00Z"/>
          <w:lang w:eastAsia="ru-RU"/>
        </w:rPr>
        <w:pPrChange w:id="677" w:author="\" w:date="2017-04-29T08:59:00Z">
          <w:pPr>
            <w:pStyle w:val="a4"/>
            <w:numPr>
              <w:numId w:val="8"/>
            </w:numPr>
            <w:spacing w:line="360" w:lineRule="auto"/>
            <w:ind w:left="2849" w:hanging="360"/>
            <w:jc w:val="both"/>
          </w:pPr>
        </w:pPrChange>
      </w:pPr>
      <w:del w:id="678" w:author="\" w:date="2017-04-28T13:33:00Z">
        <w:r w:rsidRPr="007505BC" w:rsidDel="009F7911">
          <w:rPr>
            <w:lang w:eastAsia="ru-RU"/>
          </w:rPr>
          <w:delText>Логическое И К155</w:delText>
        </w:r>
      </w:del>
      <w:del w:id="679" w:author="\" w:date="2017-04-28T11:47:00Z">
        <w:r w:rsidR="006F4D2F" w:rsidRPr="007505BC" w:rsidDel="007505BC">
          <w:rPr>
            <w:lang w:eastAsia="ru-RU"/>
          </w:rPr>
          <w:delText xml:space="preserve">            </w:delText>
        </w:r>
        <w:r w:rsidR="006F4D2F" w:rsidRPr="007505BC" w:rsidDel="007505BC">
          <w:rPr>
            <w:lang w:eastAsia="ru-RU"/>
          </w:rPr>
          <w:tab/>
        </w:r>
        <w:r w:rsidR="006F4D2F" w:rsidRPr="007505BC" w:rsidDel="007505BC">
          <w:rPr>
            <w:lang w:eastAsia="ru-RU"/>
          </w:rPr>
          <w:tab/>
        </w:r>
      </w:del>
      <w:del w:id="680" w:author="\" w:date="2017-04-28T13:33:00Z">
        <w:r w:rsidR="006F4D2F" w:rsidRPr="007505BC" w:rsidDel="009F7911">
          <w:rPr>
            <w:lang w:eastAsia="ru-RU"/>
          </w:rPr>
          <w:delText>2</w:delText>
        </w:r>
        <w:r w:rsidRPr="007505BC" w:rsidDel="009F7911">
          <w:rPr>
            <w:lang w:eastAsia="ru-RU"/>
          </w:rPr>
          <w:delText xml:space="preserve"> шт</w:delText>
        </w:r>
      </w:del>
    </w:p>
    <w:p w:rsidR="009F013B" w:rsidRPr="009D5E44" w:rsidDel="009F7911" w:rsidRDefault="009F013B">
      <w:pPr>
        <w:ind w:firstLine="705"/>
        <w:jc w:val="center"/>
        <w:rPr>
          <w:del w:id="681" w:author="\" w:date="2017-04-28T13:33:00Z"/>
          <w:lang w:eastAsia="ru-RU"/>
        </w:rPr>
        <w:pPrChange w:id="682" w:author="\" w:date="2017-04-29T08:59:00Z">
          <w:pPr>
            <w:pStyle w:val="a4"/>
            <w:spacing w:line="360" w:lineRule="auto"/>
            <w:ind w:left="1065"/>
            <w:jc w:val="both"/>
          </w:pPr>
        </w:pPrChange>
      </w:pPr>
    </w:p>
    <w:p w:rsidR="009F013B" w:rsidRPr="009D5E44" w:rsidDel="009462E4" w:rsidRDefault="009F013B">
      <w:pPr>
        <w:ind w:firstLine="705"/>
        <w:jc w:val="center"/>
        <w:rPr>
          <w:del w:id="683" w:author="\" w:date="2017-04-29T09:19:00Z"/>
          <w:lang w:eastAsia="ru-RU"/>
        </w:rPr>
        <w:pPrChange w:id="684" w:author="\" w:date="2017-04-29T08:59:00Z">
          <w:pPr>
            <w:pStyle w:val="a4"/>
            <w:spacing w:line="360" w:lineRule="auto"/>
            <w:ind w:left="1065"/>
            <w:jc w:val="both"/>
          </w:pPr>
        </w:pPrChange>
      </w:pPr>
    </w:p>
    <w:p w:rsidR="009F013B" w:rsidRPr="009D5E44" w:rsidRDefault="009F013B">
      <w:pPr>
        <w:pStyle w:val="a4"/>
        <w:spacing w:after="0" w:line="360" w:lineRule="auto"/>
        <w:ind w:left="1065"/>
        <w:jc w:val="both"/>
        <w:rPr>
          <w:rFonts w:ascii="Times New Roman" w:eastAsia="Times New Roman" w:hAnsi="Times New Roman" w:cs="Times New Roman"/>
          <w:sz w:val="28"/>
          <w:szCs w:val="28"/>
          <w:lang w:eastAsia="ru-RU"/>
        </w:rPr>
        <w:pPrChange w:id="685" w:author="\" w:date="2017-04-29T09:37:00Z">
          <w:pPr>
            <w:pStyle w:val="a4"/>
            <w:spacing w:line="360" w:lineRule="auto"/>
            <w:ind w:left="1065"/>
            <w:jc w:val="both"/>
          </w:pPr>
        </w:pPrChange>
      </w:pPr>
    </w:p>
    <w:p w:rsidR="00081981" w:rsidRPr="008601FC" w:rsidRDefault="008601FC">
      <w:pPr>
        <w:spacing w:after="0" w:line="360" w:lineRule="auto"/>
        <w:jc w:val="both"/>
        <w:rPr>
          <w:ins w:id="686" w:author="\" w:date="2017-04-29T08:54:00Z"/>
          <w:rFonts w:ascii="Times New Roman" w:eastAsia="Times New Roman" w:hAnsi="Times New Roman" w:cs="Times New Roman"/>
          <w:sz w:val="28"/>
          <w:szCs w:val="28"/>
          <w:lang w:eastAsia="ru-RU"/>
          <w:rPrChange w:id="687" w:author="\" w:date="2017-04-29T08:59:00Z">
            <w:rPr>
              <w:ins w:id="688" w:author="\" w:date="2017-04-29T08:54:00Z"/>
              <w:lang w:eastAsia="ru-RU"/>
            </w:rPr>
          </w:rPrChange>
        </w:rPr>
        <w:pPrChange w:id="689" w:author="\" w:date="2017-04-29T09:37:00Z">
          <w:pPr>
            <w:pStyle w:val="a4"/>
            <w:spacing w:line="360" w:lineRule="auto"/>
            <w:ind w:left="360"/>
            <w:jc w:val="center"/>
          </w:pPr>
        </w:pPrChange>
      </w:pPr>
      <w:ins w:id="690" w:author="\" w:date="2017-04-29T08:53:00Z">
        <w:r w:rsidRPr="008601FC">
          <w:rPr>
            <w:rFonts w:ascii="Times New Roman" w:eastAsia="Times New Roman" w:hAnsi="Times New Roman" w:cs="Times New Roman"/>
            <w:sz w:val="28"/>
            <w:szCs w:val="28"/>
            <w:lang w:eastAsia="ru-RU"/>
            <w:rPrChange w:id="691" w:author="\" w:date="2017-04-29T08:59:00Z">
              <w:rPr>
                <w:lang w:eastAsia="ru-RU"/>
              </w:rPr>
            </w:rPrChange>
          </w:rPr>
          <w:t xml:space="preserve">D-триггер </w:t>
        </w:r>
        <w:r w:rsidRPr="007F70AF">
          <w:rPr>
            <w:rFonts w:ascii="Times New Roman" w:eastAsia="Times New Roman" w:hAnsi="Times New Roman" w:cs="Times New Roman"/>
            <w:b/>
            <w:sz w:val="28"/>
            <w:szCs w:val="28"/>
            <w:lang w:eastAsia="ru-RU"/>
            <w:rPrChange w:id="692" w:author="\" w:date="2017-04-29T09:11:00Z">
              <w:rPr>
                <w:lang w:eastAsia="ru-RU"/>
              </w:rPr>
            </w:rPrChange>
          </w:rPr>
          <w:t>CD4013BPWR</w:t>
        </w:r>
      </w:ins>
      <w:ins w:id="693" w:author="\" w:date="2017-04-29T08:54:00Z">
        <w:r w:rsidR="009462E4">
          <w:rPr>
            <w:rFonts w:ascii="Times New Roman" w:eastAsia="Times New Roman" w:hAnsi="Times New Roman" w:cs="Times New Roman"/>
            <w:sz w:val="28"/>
            <w:szCs w:val="28"/>
            <w:lang w:eastAsia="ru-RU"/>
          </w:rPr>
          <w:t xml:space="preserve"> 1шт</w:t>
        </w:r>
      </w:ins>
      <w:ins w:id="694" w:author="\" w:date="2017-04-29T09:15:00Z">
        <w:r w:rsidR="008B714A">
          <w:rPr>
            <w:rFonts w:ascii="Times New Roman" w:eastAsia="Times New Roman" w:hAnsi="Times New Roman" w:cs="Times New Roman"/>
            <w:sz w:val="28"/>
            <w:szCs w:val="28"/>
            <w:lang w:eastAsia="ru-RU"/>
          </w:rPr>
          <w:t xml:space="preserve"> (см. Таблицу </w:t>
        </w:r>
        <w:r w:rsidR="009462E4">
          <w:rPr>
            <w:rFonts w:ascii="Times New Roman" w:eastAsia="Times New Roman" w:hAnsi="Times New Roman" w:cs="Times New Roman"/>
            <w:sz w:val="28"/>
            <w:szCs w:val="28"/>
            <w:lang w:eastAsia="ru-RU"/>
          </w:rPr>
          <w:t>2.2</w:t>
        </w:r>
        <w:r w:rsidR="009462E4" w:rsidRPr="009462E4">
          <w:rPr>
            <w:rFonts w:ascii="Times New Roman" w:eastAsia="Times New Roman" w:hAnsi="Times New Roman" w:cs="Times New Roman"/>
            <w:sz w:val="28"/>
            <w:szCs w:val="28"/>
            <w:lang w:eastAsia="ru-RU"/>
          </w:rPr>
          <w:t>).</w:t>
        </w:r>
      </w:ins>
    </w:p>
    <w:p w:rsidR="008601FC" w:rsidRDefault="008601FC">
      <w:pPr>
        <w:pStyle w:val="a4"/>
        <w:spacing w:after="0" w:line="240" w:lineRule="auto"/>
        <w:ind w:left="360"/>
        <w:jc w:val="both"/>
        <w:rPr>
          <w:ins w:id="695" w:author="\" w:date="2017-04-29T08:54:00Z"/>
          <w:rFonts w:ascii="Times New Roman" w:eastAsia="Times New Roman" w:hAnsi="Times New Roman" w:cs="Times New Roman"/>
          <w:sz w:val="28"/>
          <w:szCs w:val="28"/>
          <w:lang w:eastAsia="ru-RU"/>
        </w:rPr>
        <w:pPrChange w:id="696" w:author="\" w:date="2017-04-29T09:39:00Z">
          <w:pPr>
            <w:pStyle w:val="a4"/>
            <w:spacing w:line="360" w:lineRule="auto"/>
            <w:ind w:left="360"/>
            <w:jc w:val="center"/>
          </w:pPr>
        </w:pPrChange>
      </w:pPr>
    </w:p>
    <w:p w:rsidR="008601FC" w:rsidRDefault="009462E4">
      <w:pPr>
        <w:pStyle w:val="a4"/>
        <w:spacing w:after="0" w:line="360" w:lineRule="auto"/>
        <w:ind w:left="360"/>
        <w:jc w:val="right"/>
        <w:rPr>
          <w:ins w:id="697" w:author="\" w:date="2017-04-29T08:54:00Z"/>
          <w:rFonts w:ascii="Times New Roman" w:eastAsia="Times New Roman" w:hAnsi="Times New Roman" w:cs="Times New Roman"/>
          <w:sz w:val="28"/>
          <w:szCs w:val="28"/>
          <w:lang w:eastAsia="ru-RU"/>
        </w:rPr>
        <w:pPrChange w:id="698" w:author="\" w:date="2017-04-29T09:37:00Z">
          <w:pPr>
            <w:pStyle w:val="a4"/>
            <w:spacing w:line="360" w:lineRule="auto"/>
            <w:ind w:left="360"/>
            <w:jc w:val="center"/>
          </w:pPr>
        </w:pPrChange>
      </w:pPr>
      <w:ins w:id="699" w:author="\" w:date="2017-04-29T09:20:00Z">
        <w:r w:rsidRPr="009462E4">
          <w:rPr>
            <w:rFonts w:ascii="Times New Roman" w:eastAsia="Times New Roman" w:hAnsi="Times New Roman" w:cs="Times New Roman"/>
            <w:sz w:val="28"/>
            <w:szCs w:val="28"/>
            <w:lang w:eastAsia="ru-RU"/>
          </w:rPr>
          <w:t>Таблица 2.2 Технические характеристики D-триггера</w:t>
        </w:r>
      </w:ins>
    </w:p>
    <w:tbl>
      <w:tblPr>
        <w:tblStyle w:val="af"/>
        <w:tblW w:w="5000" w:type="pct"/>
        <w:tblLook w:val="04A0" w:firstRow="1" w:lastRow="0" w:firstColumn="1" w:lastColumn="0" w:noHBand="0" w:noVBand="1"/>
      </w:tblPr>
      <w:tblGrid>
        <w:gridCol w:w="4927"/>
        <w:gridCol w:w="4927"/>
        <w:tblGridChange w:id="700">
          <w:tblGrid>
            <w:gridCol w:w="360"/>
            <w:gridCol w:w="4567"/>
            <w:gridCol w:w="203"/>
            <w:gridCol w:w="4724"/>
          </w:tblGrid>
        </w:tblGridChange>
      </w:tblGrid>
      <w:tr w:rsidR="007F70AF" w:rsidRPr="008601FC" w:rsidTr="008601FC">
        <w:trPr>
          <w:ins w:id="701" w:author="\" w:date="2017-04-29T09:13:00Z"/>
        </w:trPr>
        <w:tc>
          <w:tcPr>
            <w:tcW w:w="2500" w:type="pct"/>
          </w:tcPr>
          <w:p w:rsidR="007F70AF" w:rsidRPr="008601FC" w:rsidRDefault="007F70AF">
            <w:pPr>
              <w:pStyle w:val="a4"/>
              <w:spacing w:line="276" w:lineRule="auto"/>
              <w:ind w:left="0"/>
              <w:jc w:val="center"/>
              <w:rPr>
                <w:ins w:id="702" w:author="\" w:date="2017-04-29T09:13:00Z"/>
                <w:rFonts w:ascii="Times New Roman" w:eastAsia="Times New Roman" w:hAnsi="Times New Roman" w:cs="Times New Roman"/>
                <w:sz w:val="28"/>
                <w:szCs w:val="28"/>
                <w:lang w:eastAsia="ru-RU"/>
              </w:rPr>
              <w:pPrChange w:id="703" w:author="\" w:date="2017-04-29T09:37:00Z">
                <w:pPr>
                  <w:pStyle w:val="a4"/>
                  <w:spacing w:after="200" w:line="360" w:lineRule="auto"/>
                  <w:ind w:left="0"/>
                  <w:jc w:val="both"/>
                </w:pPr>
              </w:pPrChange>
            </w:pPr>
            <w:ins w:id="704" w:author="\" w:date="2017-04-29T09:13:00Z">
              <w:r>
                <w:rPr>
                  <w:rFonts w:ascii="Times New Roman" w:eastAsia="Times New Roman" w:hAnsi="Times New Roman" w:cs="Times New Roman"/>
                  <w:sz w:val="28"/>
                  <w:szCs w:val="28"/>
                  <w:lang w:eastAsia="ru-RU"/>
                </w:rPr>
                <w:t>Характеристика</w:t>
              </w:r>
            </w:ins>
          </w:p>
        </w:tc>
        <w:tc>
          <w:tcPr>
            <w:tcW w:w="2500" w:type="pct"/>
          </w:tcPr>
          <w:p w:rsidR="007F70AF" w:rsidRPr="008B5181" w:rsidRDefault="007F70AF">
            <w:pPr>
              <w:pStyle w:val="a4"/>
              <w:spacing w:line="276" w:lineRule="auto"/>
              <w:ind w:left="0"/>
              <w:jc w:val="center"/>
              <w:rPr>
                <w:ins w:id="705" w:author="\" w:date="2017-04-29T09:13:00Z"/>
                <w:rFonts w:ascii="Times New Roman" w:eastAsia="Times New Roman" w:hAnsi="Times New Roman" w:cs="Times New Roman"/>
                <w:sz w:val="28"/>
                <w:szCs w:val="28"/>
                <w:lang w:val="en-US" w:eastAsia="ru-RU"/>
              </w:rPr>
              <w:pPrChange w:id="706" w:author="\" w:date="2017-04-29T09:37:00Z">
                <w:pPr>
                  <w:pStyle w:val="a4"/>
                  <w:spacing w:after="200" w:line="360" w:lineRule="auto"/>
                  <w:ind w:left="0"/>
                  <w:jc w:val="both"/>
                </w:pPr>
              </w:pPrChange>
            </w:pPr>
            <w:ins w:id="707" w:author="\" w:date="2017-04-29T09:13:00Z">
              <w:r>
                <w:rPr>
                  <w:rFonts w:ascii="Times New Roman" w:eastAsia="Times New Roman" w:hAnsi="Times New Roman" w:cs="Times New Roman"/>
                  <w:sz w:val="28"/>
                  <w:szCs w:val="28"/>
                  <w:lang w:eastAsia="ru-RU"/>
                </w:rPr>
                <w:t>Значение</w:t>
              </w:r>
            </w:ins>
          </w:p>
        </w:tc>
      </w:tr>
      <w:tr w:rsidR="008B714A" w:rsidRPr="008601FC" w:rsidTr="008601FC">
        <w:trPr>
          <w:ins w:id="708" w:author="\" w:date="2017-04-29T09:37:00Z"/>
        </w:trPr>
        <w:tc>
          <w:tcPr>
            <w:tcW w:w="2500" w:type="pct"/>
          </w:tcPr>
          <w:p w:rsidR="008B714A" w:rsidRDefault="008B714A">
            <w:pPr>
              <w:pStyle w:val="a4"/>
              <w:ind w:left="0"/>
              <w:jc w:val="center"/>
              <w:rPr>
                <w:ins w:id="709" w:author="\" w:date="2017-04-29T09:37:00Z"/>
                <w:rFonts w:ascii="Times New Roman" w:eastAsia="Times New Roman" w:hAnsi="Times New Roman" w:cs="Times New Roman"/>
                <w:sz w:val="28"/>
                <w:szCs w:val="28"/>
                <w:lang w:eastAsia="ru-RU"/>
              </w:rPr>
              <w:pPrChange w:id="710" w:author="\" w:date="2017-04-29T09:37:00Z">
                <w:pPr>
                  <w:pStyle w:val="a4"/>
                  <w:spacing w:after="200" w:line="276" w:lineRule="auto"/>
                  <w:ind w:left="0"/>
                  <w:jc w:val="both"/>
                </w:pPr>
              </w:pPrChange>
            </w:pPr>
            <w:ins w:id="711" w:author="\" w:date="2017-04-29T09:37:00Z">
              <w:r>
                <w:rPr>
                  <w:rFonts w:ascii="Times New Roman" w:eastAsia="Times New Roman" w:hAnsi="Times New Roman" w:cs="Times New Roman"/>
                  <w:sz w:val="28"/>
                  <w:szCs w:val="28"/>
                  <w:lang w:eastAsia="ru-RU"/>
                </w:rPr>
                <w:t>1</w:t>
              </w:r>
            </w:ins>
          </w:p>
        </w:tc>
        <w:tc>
          <w:tcPr>
            <w:tcW w:w="2500" w:type="pct"/>
          </w:tcPr>
          <w:p w:rsidR="008B714A" w:rsidRDefault="008B714A">
            <w:pPr>
              <w:pStyle w:val="a4"/>
              <w:ind w:left="0"/>
              <w:jc w:val="center"/>
              <w:rPr>
                <w:ins w:id="712" w:author="\" w:date="2017-04-29T09:37:00Z"/>
                <w:rFonts w:ascii="Times New Roman" w:eastAsia="Times New Roman" w:hAnsi="Times New Roman" w:cs="Times New Roman"/>
                <w:sz w:val="28"/>
                <w:szCs w:val="28"/>
                <w:lang w:eastAsia="ru-RU"/>
              </w:rPr>
              <w:pPrChange w:id="713" w:author="\" w:date="2017-04-29T09:37:00Z">
                <w:pPr>
                  <w:pStyle w:val="a4"/>
                  <w:spacing w:after="200" w:line="276" w:lineRule="auto"/>
                  <w:ind w:left="0"/>
                  <w:jc w:val="both"/>
                </w:pPr>
              </w:pPrChange>
            </w:pPr>
            <w:ins w:id="714" w:author="\" w:date="2017-04-29T09:37:00Z">
              <w:r>
                <w:rPr>
                  <w:rFonts w:ascii="Times New Roman" w:eastAsia="Times New Roman" w:hAnsi="Times New Roman" w:cs="Times New Roman"/>
                  <w:sz w:val="28"/>
                  <w:szCs w:val="28"/>
                  <w:lang w:eastAsia="ru-RU"/>
                </w:rPr>
                <w:t>2</w:t>
              </w:r>
            </w:ins>
          </w:p>
        </w:tc>
      </w:tr>
      <w:tr w:rsidR="008601FC" w:rsidRPr="008601FC" w:rsidTr="008601FC">
        <w:tblPrEx>
          <w:tblW w:w="5000" w:type="pct"/>
          <w:tblPrExChange w:id="715" w:author="\" w:date="2017-04-29T08:59:00Z">
            <w:tblPrEx>
              <w:tblW w:w="0" w:type="auto"/>
              <w:tblInd w:w="360" w:type="dxa"/>
            </w:tblPrEx>
          </w:tblPrExChange>
        </w:tblPrEx>
        <w:trPr>
          <w:ins w:id="716" w:author="\" w:date="2017-04-29T08:56:00Z"/>
          <w:trPrChange w:id="717" w:author="\" w:date="2017-04-29T08:59:00Z">
            <w:trPr>
              <w:gridBefore w:val="1"/>
            </w:trPr>
          </w:trPrChange>
        </w:trPr>
        <w:tc>
          <w:tcPr>
            <w:tcW w:w="2500" w:type="pct"/>
            <w:tcPrChange w:id="718" w:author="\" w:date="2017-04-29T08:59:00Z">
              <w:tcPr>
                <w:tcW w:w="4927" w:type="dxa"/>
                <w:gridSpan w:val="2"/>
              </w:tcPr>
            </w:tcPrChange>
          </w:tcPr>
          <w:p w:rsidR="008601FC" w:rsidRPr="008601FC" w:rsidRDefault="008601FC">
            <w:pPr>
              <w:pStyle w:val="a4"/>
              <w:spacing w:line="276" w:lineRule="auto"/>
              <w:ind w:left="0"/>
              <w:jc w:val="both"/>
              <w:rPr>
                <w:ins w:id="719" w:author="\" w:date="2017-04-29T08:56:00Z"/>
                <w:rFonts w:ascii="Times New Roman" w:eastAsia="Times New Roman" w:hAnsi="Times New Roman" w:cs="Times New Roman"/>
                <w:sz w:val="28"/>
                <w:szCs w:val="28"/>
                <w:lang w:val="en-US" w:eastAsia="ru-RU"/>
                <w:rPrChange w:id="720" w:author="\" w:date="2017-04-29T08:56:00Z">
                  <w:rPr>
                    <w:ins w:id="721" w:author="\" w:date="2017-04-29T08:56:00Z"/>
                    <w:rFonts w:ascii="Times New Roman" w:eastAsia="Times New Roman" w:hAnsi="Times New Roman" w:cs="Times New Roman"/>
                    <w:sz w:val="28"/>
                    <w:szCs w:val="28"/>
                    <w:lang w:eastAsia="ru-RU"/>
                  </w:rPr>
                </w:rPrChange>
              </w:rPr>
              <w:pPrChange w:id="722" w:author="\" w:date="2017-04-29T09:37:00Z">
                <w:pPr>
                  <w:pStyle w:val="a4"/>
                  <w:spacing w:after="200" w:line="360" w:lineRule="auto"/>
                  <w:ind w:left="0"/>
                  <w:jc w:val="both"/>
                </w:pPr>
              </w:pPrChange>
            </w:pPr>
            <w:ins w:id="723" w:author="\" w:date="2017-04-29T08:56:00Z">
              <w:r w:rsidRPr="008601FC">
                <w:rPr>
                  <w:rFonts w:ascii="Times New Roman" w:eastAsia="Times New Roman" w:hAnsi="Times New Roman" w:cs="Times New Roman"/>
                  <w:sz w:val="28"/>
                  <w:szCs w:val="28"/>
                  <w:lang w:eastAsia="ru-RU"/>
                </w:rPr>
                <w:t>Функция</w:t>
              </w:r>
              <w:r w:rsidRPr="008601FC">
                <w:rPr>
                  <w:rFonts w:ascii="Times New Roman" w:eastAsia="Times New Roman" w:hAnsi="Times New Roman" w:cs="Times New Roman"/>
                  <w:sz w:val="28"/>
                  <w:szCs w:val="28"/>
                  <w:lang w:val="en-US" w:eastAsia="ru-RU"/>
                  <w:rPrChange w:id="724" w:author="\" w:date="2017-04-29T08:56:00Z">
                    <w:rPr>
                      <w:rFonts w:ascii="Times New Roman" w:eastAsia="Times New Roman" w:hAnsi="Times New Roman" w:cs="Times New Roman"/>
                      <w:sz w:val="28"/>
                      <w:szCs w:val="28"/>
                      <w:lang w:eastAsia="ru-RU"/>
                    </w:rPr>
                  </w:rPrChange>
                </w:rPr>
                <w:tab/>
              </w:r>
            </w:ins>
          </w:p>
        </w:tc>
        <w:tc>
          <w:tcPr>
            <w:tcW w:w="2500" w:type="pct"/>
            <w:tcPrChange w:id="725" w:author="\" w:date="2017-04-29T08:59:00Z">
              <w:tcPr>
                <w:tcW w:w="4927" w:type="dxa"/>
              </w:tcPr>
            </w:tcPrChange>
          </w:tcPr>
          <w:p w:rsidR="008601FC" w:rsidRPr="008601FC" w:rsidRDefault="008601FC">
            <w:pPr>
              <w:pStyle w:val="a4"/>
              <w:spacing w:line="276" w:lineRule="auto"/>
              <w:ind w:left="0"/>
              <w:jc w:val="both"/>
              <w:rPr>
                <w:ins w:id="726" w:author="\" w:date="2017-04-29T08:56:00Z"/>
                <w:rFonts w:ascii="Times New Roman" w:eastAsia="Times New Roman" w:hAnsi="Times New Roman" w:cs="Times New Roman"/>
                <w:sz w:val="28"/>
                <w:szCs w:val="28"/>
                <w:lang w:val="en-US" w:eastAsia="ru-RU"/>
                <w:rPrChange w:id="727" w:author="\" w:date="2017-04-29T08:56:00Z">
                  <w:rPr>
                    <w:ins w:id="728" w:author="\" w:date="2017-04-29T08:56:00Z"/>
                    <w:rFonts w:ascii="Times New Roman" w:eastAsia="Times New Roman" w:hAnsi="Times New Roman" w:cs="Times New Roman"/>
                    <w:sz w:val="28"/>
                    <w:szCs w:val="28"/>
                    <w:lang w:eastAsia="ru-RU"/>
                  </w:rPr>
                </w:rPrChange>
              </w:rPr>
              <w:pPrChange w:id="729" w:author="\" w:date="2017-04-29T09:37:00Z">
                <w:pPr>
                  <w:pStyle w:val="a4"/>
                  <w:spacing w:after="200" w:line="360" w:lineRule="auto"/>
                  <w:ind w:left="0"/>
                  <w:jc w:val="both"/>
                </w:pPr>
              </w:pPrChange>
            </w:pPr>
            <w:ins w:id="730" w:author="\" w:date="2017-04-29T08:56:00Z">
              <w:r w:rsidRPr="008B5181">
                <w:rPr>
                  <w:rFonts w:ascii="Times New Roman" w:eastAsia="Times New Roman" w:hAnsi="Times New Roman" w:cs="Times New Roman"/>
                  <w:sz w:val="28"/>
                  <w:szCs w:val="28"/>
                  <w:lang w:val="en-US" w:eastAsia="ru-RU"/>
                </w:rPr>
                <w:t>Set(Preset) and Reset</w:t>
              </w:r>
            </w:ins>
          </w:p>
        </w:tc>
      </w:tr>
      <w:tr w:rsidR="008B714A" w:rsidRPr="008601FC" w:rsidTr="008601FC">
        <w:trPr>
          <w:ins w:id="731" w:author="\" w:date="2017-04-29T09:39:00Z"/>
        </w:trPr>
        <w:tc>
          <w:tcPr>
            <w:tcW w:w="2500" w:type="pct"/>
          </w:tcPr>
          <w:p w:rsidR="008B714A" w:rsidRPr="008601FC" w:rsidRDefault="008B714A" w:rsidP="008B714A">
            <w:pPr>
              <w:pStyle w:val="a4"/>
              <w:ind w:left="0"/>
              <w:jc w:val="both"/>
              <w:rPr>
                <w:ins w:id="732" w:author="\" w:date="2017-04-29T09:39:00Z"/>
                <w:rFonts w:ascii="Times New Roman" w:eastAsia="Times New Roman" w:hAnsi="Times New Roman" w:cs="Times New Roman"/>
                <w:sz w:val="28"/>
                <w:szCs w:val="28"/>
                <w:lang w:eastAsia="ru-RU"/>
              </w:rPr>
            </w:pPr>
            <w:ins w:id="733" w:author="\" w:date="2017-04-29T09:39:00Z">
              <w:r w:rsidRPr="008601FC">
                <w:rPr>
                  <w:rFonts w:ascii="Times New Roman" w:eastAsia="Times New Roman" w:hAnsi="Times New Roman" w:cs="Times New Roman"/>
                  <w:sz w:val="28"/>
                  <w:szCs w:val="28"/>
                  <w:lang w:val="en-US" w:eastAsia="ru-RU"/>
                </w:rPr>
                <w:t>Тип</w:t>
              </w:r>
            </w:ins>
          </w:p>
        </w:tc>
        <w:tc>
          <w:tcPr>
            <w:tcW w:w="2500" w:type="pct"/>
          </w:tcPr>
          <w:p w:rsidR="008B714A" w:rsidRPr="008B5181" w:rsidRDefault="008B714A" w:rsidP="008B714A">
            <w:pPr>
              <w:pStyle w:val="a4"/>
              <w:ind w:left="0"/>
              <w:jc w:val="both"/>
              <w:rPr>
                <w:ins w:id="734" w:author="\" w:date="2017-04-29T09:39:00Z"/>
                <w:rFonts w:ascii="Times New Roman" w:eastAsia="Times New Roman" w:hAnsi="Times New Roman" w:cs="Times New Roman"/>
                <w:sz w:val="28"/>
                <w:szCs w:val="28"/>
                <w:lang w:val="en-US" w:eastAsia="ru-RU"/>
              </w:rPr>
            </w:pPr>
            <w:ins w:id="735" w:author="\" w:date="2017-04-29T09:39:00Z">
              <w:r w:rsidRPr="008601FC">
                <w:rPr>
                  <w:rFonts w:ascii="Times New Roman" w:eastAsia="Times New Roman" w:hAnsi="Times New Roman" w:cs="Times New Roman"/>
                  <w:sz w:val="28"/>
                  <w:szCs w:val="28"/>
                  <w:lang w:val="en-US" w:eastAsia="ru-RU"/>
                </w:rPr>
                <w:t>D-Type</w:t>
              </w:r>
            </w:ins>
          </w:p>
        </w:tc>
      </w:tr>
      <w:tr w:rsidR="008B714A" w:rsidRPr="008601FC" w:rsidTr="008601FC">
        <w:trPr>
          <w:ins w:id="736" w:author="\" w:date="2017-04-29T09:39:00Z"/>
        </w:trPr>
        <w:tc>
          <w:tcPr>
            <w:tcW w:w="2500" w:type="pct"/>
          </w:tcPr>
          <w:p w:rsidR="008B714A" w:rsidRPr="008601FC" w:rsidRDefault="008B714A" w:rsidP="008B714A">
            <w:pPr>
              <w:pStyle w:val="a4"/>
              <w:ind w:left="0"/>
              <w:jc w:val="both"/>
              <w:rPr>
                <w:ins w:id="737" w:author="\" w:date="2017-04-29T09:39:00Z"/>
                <w:rFonts w:ascii="Times New Roman" w:eastAsia="Times New Roman" w:hAnsi="Times New Roman" w:cs="Times New Roman"/>
                <w:sz w:val="28"/>
                <w:szCs w:val="28"/>
                <w:lang w:val="en-US" w:eastAsia="ru-RU"/>
              </w:rPr>
            </w:pPr>
            <w:ins w:id="738" w:author="\" w:date="2017-04-29T09:39:00Z">
              <w:r w:rsidRPr="008601FC">
                <w:rPr>
                  <w:rFonts w:ascii="Times New Roman" w:eastAsia="Times New Roman" w:hAnsi="Times New Roman" w:cs="Times New Roman"/>
                  <w:sz w:val="28"/>
                  <w:szCs w:val="28"/>
                  <w:lang w:eastAsia="ru-RU"/>
                </w:rPr>
                <w:t>Выходной ток при 1 и 0</w:t>
              </w:r>
            </w:ins>
          </w:p>
        </w:tc>
        <w:tc>
          <w:tcPr>
            <w:tcW w:w="2500" w:type="pct"/>
          </w:tcPr>
          <w:p w:rsidR="008B714A" w:rsidRPr="008601FC" w:rsidRDefault="008B714A" w:rsidP="008B714A">
            <w:pPr>
              <w:pStyle w:val="a4"/>
              <w:ind w:left="0"/>
              <w:jc w:val="both"/>
              <w:rPr>
                <w:ins w:id="739" w:author="\" w:date="2017-04-29T09:39:00Z"/>
                <w:rFonts w:ascii="Times New Roman" w:eastAsia="Times New Roman" w:hAnsi="Times New Roman" w:cs="Times New Roman"/>
                <w:sz w:val="28"/>
                <w:szCs w:val="28"/>
                <w:lang w:val="en-US" w:eastAsia="ru-RU"/>
              </w:rPr>
            </w:pPr>
            <w:ins w:id="740" w:author="\" w:date="2017-04-29T09:39:00Z">
              <w:r w:rsidRPr="008601FC">
                <w:rPr>
                  <w:rFonts w:ascii="Times New Roman" w:eastAsia="Times New Roman" w:hAnsi="Times New Roman" w:cs="Times New Roman"/>
                  <w:sz w:val="28"/>
                  <w:szCs w:val="28"/>
                  <w:lang w:eastAsia="ru-RU"/>
                </w:rPr>
                <w:t>6.8mA, 6.8mA</w:t>
              </w:r>
            </w:ins>
          </w:p>
        </w:tc>
      </w:tr>
    </w:tbl>
    <w:p w:rsidR="008B714A" w:rsidRPr="008B714A" w:rsidRDefault="008B714A">
      <w:pPr>
        <w:jc w:val="right"/>
        <w:rPr>
          <w:ins w:id="741" w:author="\" w:date="2017-04-29T09:37:00Z"/>
          <w:rFonts w:ascii="Times New Roman" w:hAnsi="Times New Roman" w:cs="Times New Roman"/>
          <w:sz w:val="28"/>
          <w:szCs w:val="28"/>
          <w:rPrChange w:id="742" w:author="\" w:date="2017-04-29T09:38:00Z">
            <w:rPr>
              <w:ins w:id="743" w:author="\" w:date="2017-04-29T09:37:00Z"/>
            </w:rPr>
          </w:rPrChange>
        </w:rPr>
        <w:pPrChange w:id="744" w:author="\" w:date="2017-04-29T09:38:00Z">
          <w:pPr/>
        </w:pPrChange>
      </w:pPr>
      <w:ins w:id="745" w:author="\" w:date="2017-04-29T09:38:00Z">
        <w:r w:rsidRPr="008B714A">
          <w:rPr>
            <w:rFonts w:ascii="Times New Roman" w:hAnsi="Times New Roman" w:cs="Times New Roman"/>
            <w:sz w:val="28"/>
            <w:szCs w:val="28"/>
            <w:rPrChange w:id="746" w:author="\" w:date="2017-04-29T09:38:00Z">
              <w:rPr/>
            </w:rPrChange>
          </w:rPr>
          <w:t>Продолжение Таблицы 2.2</w:t>
        </w:r>
      </w:ins>
    </w:p>
    <w:tbl>
      <w:tblPr>
        <w:tblStyle w:val="af"/>
        <w:tblW w:w="5000" w:type="pct"/>
        <w:tblLook w:val="04A0" w:firstRow="1" w:lastRow="0" w:firstColumn="1" w:lastColumn="0" w:noHBand="0" w:noVBand="1"/>
        <w:tblPrChange w:id="747" w:author="\" w:date="2017-04-29T09:38:00Z">
          <w:tblPr>
            <w:tblStyle w:val="af"/>
            <w:tblW w:w="5000" w:type="pct"/>
            <w:tblLook w:val="04A0" w:firstRow="1" w:lastRow="0" w:firstColumn="1" w:lastColumn="0" w:noHBand="0" w:noVBand="1"/>
          </w:tblPr>
        </w:tblPrChange>
      </w:tblPr>
      <w:tblGrid>
        <w:gridCol w:w="4927"/>
        <w:gridCol w:w="4927"/>
        <w:tblGridChange w:id="748">
          <w:tblGrid>
            <w:gridCol w:w="360"/>
            <w:gridCol w:w="4567"/>
            <w:gridCol w:w="203"/>
            <w:gridCol w:w="4724"/>
          </w:tblGrid>
        </w:tblGridChange>
      </w:tblGrid>
      <w:tr w:rsidR="008B714A" w:rsidRPr="008601FC" w:rsidTr="008B714A">
        <w:trPr>
          <w:ins w:id="749" w:author="\" w:date="2017-04-29T09:38:00Z"/>
        </w:trPr>
        <w:tc>
          <w:tcPr>
            <w:tcW w:w="2500" w:type="pct"/>
            <w:vAlign w:val="center"/>
            <w:tcPrChange w:id="750" w:author="\" w:date="2017-04-29T09:38:00Z">
              <w:tcPr>
                <w:tcW w:w="2500" w:type="pct"/>
                <w:gridSpan w:val="2"/>
              </w:tcPr>
            </w:tcPrChange>
          </w:tcPr>
          <w:p w:rsidR="008B714A" w:rsidRPr="008B714A" w:rsidRDefault="008B714A">
            <w:pPr>
              <w:pStyle w:val="a4"/>
              <w:ind w:left="0"/>
              <w:jc w:val="center"/>
              <w:rPr>
                <w:ins w:id="751" w:author="\" w:date="2017-04-29T09:38:00Z"/>
                <w:rFonts w:ascii="Times New Roman" w:eastAsia="Times New Roman" w:hAnsi="Times New Roman" w:cs="Times New Roman"/>
                <w:sz w:val="28"/>
                <w:szCs w:val="28"/>
                <w:lang w:eastAsia="ru-RU"/>
                <w:rPrChange w:id="752" w:author="\" w:date="2017-04-29T09:38:00Z">
                  <w:rPr>
                    <w:ins w:id="753" w:author="\" w:date="2017-04-29T09:38:00Z"/>
                    <w:rFonts w:ascii="Times New Roman" w:eastAsia="Times New Roman" w:hAnsi="Times New Roman" w:cs="Times New Roman"/>
                    <w:sz w:val="28"/>
                    <w:szCs w:val="28"/>
                    <w:lang w:val="en-US" w:eastAsia="ru-RU"/>
                  </w:rPr>
                </w:rPrChange>
              </w:rPr>
              <w:pPrChange w:id="754" w:author="\" w:date="2017-04-29T09:38:00Z">
                <w:pPr>
                  <w:pStyle w:val="a4"/>
                  <w:spacing w:after="200" w:line="276" w:lineRule="auto"/>
                  <w:ind w:left="0"/>
                  <w:jc w:val="both"/>
                </w:pPr>
              </w:pPrChange>
            </w:pPr>
            <w:ins w:id="755" w:author="\" w:date="2017-04-29T09:38:00Z">
              <w:r>
                <w:rPr>
                  <w:rFonts w:ascii="Times New Roman" w:eastAsia="Times New Roman" w:hAnsi="Times New Roman" w:cs="Times New Roman"/>
                  <w:sz w:val="28"/>
                  <w:szCs w:val="28"/>
                  <w:lang w:eastAsia="ru-RU"/>
                </w:rPr>
                <w:lastRenderedPageBreak/>
                <w:t>1</w:t>
              </w:r>
            </w:ins>
          </w:p>
        </w:tc>
        <w:tc>
          <w:tcPr>
            <w:tcW w:w="2500" w:type="pct"/>
            <w:vAlign w:val="center"/>
            <w:tcPrChange w:id="756" w:author="\" w:date="2017-04-29T09:38:00Z">
              <w:tcPr>
                <w:tcW w:w="2500" w:type="pct"/>
                <w:gridSpan w:val="2"/>
              </w:tcPr>
            </w:tcPrChange>
          </w:tcPr>
          <w:p w:rsidR="008B714A" w:rsidRPr="008B714A" w:rsidRDefault="008B714A">
            <w:pPr>
              <w:pStyle w:val="a4"/>
              <w:ind w:left="0"/>
              <w:jc w:val="center"/>
              <w:rPr>
                <w:ins w:id="757" w:author="\" w:date="2017-04-29T09:38:00Z"/>
                <w:rFonts w:ascii="Times New Roman" w:eastAsia="Times New Roman" w:hAnsi="Times New Roman" w:cs="Times New Roman"/>
                <w:sz w:val="28"/>
                <w:szCs w:val="28"/>
                <w:lang w:eastAsia="ru-RU"/>
                <w:rPrChange w:id="758" w:author="\" w:date="2017-04-29T09:38:00Z">
                  <w:rPr>
                    <w:ins w:id="759" w:author="\" w:date="2017-04-29T09:38:00Z"/>
                    <w:rFonts w:ascii="Times New Roman" w:eastAsia="Times New Roman" w:hAnsi="Times New Roman" w:cs="Times New Roman"/>
                    <w:sz w:val="28"/>
                    <w:szCs w:val="28"/>
                    <w:lang w:val="en-US" w:eastAsia="ru-RU"/>
                  </w:rPr>
                </w:rPrChange>
              </w:rPr>
              <w:pPrChange w:id="760" w:author="\" w:date="2017-04-29T09:38:00Z">
                <w:pPr>
                  <w:pStyle w:val="a4"/>
                  <w:spacing w:after="200" w:line="276" w:lineRule="auto"/>
                  <w:ind w:left="0"/>
                  <w:jc w:val="both"/>
                </w:pPr>
              </w:pPrChange>
            </w:pPr>
            <w:ins w:id="761" w:author="\" w:date="2017-04-29T09:38:00Z">
              <w:r>
                <w:rPr>
                  <w:rFonts w:ascii="Times New Roman" w:eastAsia="Times New Roman" w:hAnsi="Times New Roman" w:cs="Times New Roman"/>
                  <w:sz w:val="28"/>
                  <w:szCs w:val="28"/>
                  <w:lang w:eastAsia="ru-RU"/>
                </w:rPr>
                <w:t>2</w:t>
              </w:r>
            </w:ins>
          </w:p>
        </w:tc>
      </w:tr>
      <w:tr w:rsidR="008601FC" w:rsidRPr="008601FC" w:rsidTr="008601FC">
        <w:tblPrEx>
          <w:tblPrExChange w:id="762" w:author="\" w:date="2017-04-29T08:59:00Z">
            <w:tblPrEx>
              <w:tblW w:w="0" w:type="auto"/>
              <w:tblInd w:w="360" w:type="dxa"/>
            </w:tblPrEx>
          </w:tblPrExChange>
        </w:tblPrEx>
        <w:trPr>
          <w:ins w:id="763" w:author="\" w:date="2017-04-29T08:56:00Z"/>
          <w:trPrChange w:id="764" w:author="\" w:date="2017-04-29T08:59:00Z">
            <w:trPr>
              <w:gridBefore w:val="1"/>
            </w:trPr>
          </w:trPrChange>
        </w:trPr>
        <w:tc>
          <w:tcPr>
            <w:tcW w:w="2500" w:type="pct"/>
            <w:tcPrChange w:id="765" w:author="\" w:date="2017-04-29T08:59:00Z">
              <w:tcPr>
                <w:tcW w:w="4927" w:type="dxa"/>
                <w:gridSpan w:val="2"/>
              </w:tcPr>
            </w:tcPrChange>
          </w:tcPr>
          <w:p w:rsidR="008601FC" w:rsidRPr="008601FC" w:rsidRDefault="008601FC">
            <w:pPr>
              <w:pStyle w:val="a4"/>
              <w:spacing w:line="276" w:lineRule="auto"/>
              <w:ind w:left="0"/>
              <w:jc w:val="both"/>
              <w:rPr>
                <w:ins w:id="766" w:author="\" w:date="2017-04-29T08:56:00Z"/>
                <w:rFonts w:ascii="Times New Roman" w:eastAsia="Times New Roman" w:hAnsi="Times New Roman" w:cs="Times New Roman"/>
                <w:sz w:val="28"/>
                <w:szCs w:val="28"/>
                <w:lang w:eastAsia="ru-RU"/>
              </w:rPr>
              <w:pPrChange w:id="767" w:author="\" w:date="2017-04-29T09:37:00Z">
                <w:pPr>
                  <w:pStyle w:val="a4"/>
                  <w:spacing w:after="200" w:line="360" w:lineRule="auto"/>
                  <w:ind w:left="0"/>
                  <w:jc w:val="both"/>
                </w:pPr>
              </w:pPrChange>
            </w:pPr>
            <w:ins w:id="768" w:author="\" w:date="2017-04-29T08:56:00Z">
              <w:r w:rsidRPr="008601FC">
                <w:rPr>
                  <w:rFonts w:ascii="Times New Roman" w:eastAsia="Times New Roman" w:hAnsi="Times New Roman" w:cs="Times New Roman"/>
                  <w:sz w:val="28"/>
                  <w:szCs w:val="28"/>
                  <w:lang w:eastAsia="ru-RU"/>
                  <w:rPrChange w:id="769" w:author="\" w:date="2017-04-29T08:56:00Z">
                    <w:rPr>
                      <w:rFonts w:ascii="Times New Roman" w:eastAsia="Times New Roman" w:hAnsi="Times New Roman" w:cs="Times New Roman"/>
                      <w:sz w:val="28"/>
                      <w:szCs w:val="28"/>
                      <w:lang w:val="en-US" w:eastAsia="ru-RU"/>
                    </w:rPr>
                  </w:rPrChange>
                </w:rPr>
                <w:t>Задержка распространения не более при напряжении и емкости нагрузки</w:t>
              </w:r>
            </w:ins>
          </w:p>
        </w:tc>
        <w:tc>
          <w:tcPr>
            <w:tcW w:w="2500" w:type="pct"/>
            <w:tcPrChange w:id="770" w:author="\" w:date="2017-04-29T08:59:00Z">
              <w:tcPr>
                <w:tcW w:w="4927" w:type="dxa"/>
              </w:tcPr>
            </w:tcPrChange>
          </w:tcPr>
          <w:p w:rsidR="008601FC" w:rsidRPr="008601FC" w:rsidRDefault="008601FC">
            <w:pPr>
              <w:pStyle w:val="a4"/>
              <w:spacing w:line="276" w:lineRule="auto"/>
              <w:ind w:left="0"/>
              <w:jc w:val="both"/>
              <w:rPr>
                <w:ins w:id="771" w:author="\" w:date="2017-04-29T08:56:00Z"/>
                <w:rFonts w:ascii="Times New Roman" w:eastAsia="Times New Roman" w:hAnsi="Times New Roman" w:cs="Times New Roman"/>
                <w:sz w:val="28"/>
                <w:szCs w:val="28"/>
                <w:lang w:eastAsia="ru-RU"/>
              </w:rPr>
              <w:pPrChange w:id="772" w:author="\" w:date="2017-04-29T09:37:00Z">
                <w:pPr>
                  <w:pStyle w:val="a4"/>
                  <w:spacing w:after="200" w:line="360" w:lineRule="auto"/>
                  <w:ind w:left="0"/>
                  <w:jc w:val="both"/>
                </w:pPr>
              </w:pPrChange>
            </w:pPr>
            <w:ins w:id="773" w:author="\" w:date="2017-04-29T08:56:00Z">
              <w:r w:rsidRPr="008601FC">
                <w:rPr>
                  <w:rFonts w:ascii="Times New Roman" w:eastAsia="Times New Roman" w:hAnsi="Times New Roman" w:cs="Times New Roman"/>
                  <w:sz w:val="28"/>
                  <w:szCs w:val="28"/>
                  <w:lang w:eastAsia="ru-RU"/>
                </w:rPr>
                <w:t>90ns @ 15V, 50pF</w:t>
              </w:r>
            </w:ins>
          </w:p>
        </w:tc>
      </w:tr>
      <w:tr w:rsidR="008601FC" w:rsidRPr="008601FC" w:rsidTr="008601FC">
        <w:tblPrEx>
          <w:tblPrExChange w:id="774" w:author="\" w:date="2017-04-29T08:59:00Z">
            <w:tblPrEx>
              <w:tblW w:w="0" w:type="auto"/>
              <w:tblInd w:w="360" w:type="dxa"/>
            </w:tblPrEx>
          </w:tblPrExChange>
        </w:tblPrEx>
        <w:trPr>
          <w:ins w:id="775" w:author="\" w:date="2017-04-29T08:56:00Z"/>
          <w:trPrChange w:id="776" w:author="\" w:date="2017-04-29T08:59:00Z">
            <w:trPr>
              <w:gridBefore w:val="1"/>
            </w:trPr>
          </w:trPrChange>
        </w:trPr>
        <w:tc>
          <w:tcPr>
            <w:tcW w:w="2500" w:type="pct"/>
            <w:tcPrChange w:id="777" w:author="\" w:date="2017-04-29T08:59:00Z">
              <w:tcPr>
                <w:tcW w:w="4927" w:type="dxa"/>
                <w:gridSpan w:val="2"/>
              </w:tcPr>
            </w:tcPrChange>
          </w:tcPr>
          <w:p w:rsidR="008601FC" w:rsidRPr="008601FC" w:rsidRDefault="008601FC">
            <w:pPr>
              <w:pStyle w:val="a4"/>
              <w:spacing w:line="276" w:lineRule="auto"/>
              <w:ind w:left="0"/>
              <w:jc w:val="both"/>
              <w:rPr>
                <w:ins w:id="778" w:author="\" w:date="2017-04-29T08:56:00Z"/>
                <w:rFonts w:ascii="Times New Roman" w:eastAsia="Times New Roman" w:hAnsi="Times New Roman" w:cs="Times New Roman"/>
                <w:sz w:val="28"/>
                <w:szCs w:val="28"/>
                <w:lang w:eastAsia="ru-RU"/>
              </w:rPr>
              <w:pPrChange w:id="779" w:author="\" w:date="2017-04-29T09:37:00Z">
                <w:pPr>
                  <w:pStyle w:val="a4"/>
                  <w:spacing w:after="200" w:line="360" w:lineRule="auto"/>
                  <w:ind w:left="0"/>
                  <w:jc w:val="both"/>
                </w:pPr>
              </w:pPrChange>
            </w:pPr>
            <w:ins w:id="780" w:author="\" w:date="2017-04-29T08:57:00Z">
              <w:r w:rsidRPr="008601FC">
                <w:rPr>
                  <w:rFonts w:ascii="Times New Roman" w:eastAsia="Times New Roman" w:hAnsi="Times New Roman" w:cs="Times New Roman"/>
                  <w:sz w:val="28"/>
                  <w:szCs w:val="28"/>
                  <w:lang w:eastAsia="ru-RU"/>
                </w:rPr>
                <w:t>Напряжение питания</w:t>
              </w:r>
            </w:ins>
          </w:p>
        </w:tc>
        <w:tc>
          <w:tcPr>
            <w:tcW w:w="2500" w:type="pct"/>
            <w:tcPrChange w:id="781" w:author="\" w:date="2017-04-29T08:59:00Z">
              <w:tcPr>
                <w:tcW w:w="4927" w:type="dxa"/>
              </w:tcPr>
            </w:tcPrChange>
          </w:tcPr>
          <w:p w:rsidR="008601FC" w:rsidRPr="008601FC" w:rsidRDefault="008601FC">
            <w:pPr>
              <w:pStyle w:val="a4"/>
              <w:spacing w:line="276" w:lineRule="auto"/>
              <w:ind w:left="0"/>
              <w:jc w:val="both"/>
              <w:rPr>
                <w:ins w:id="782" w:author="\" w:date="2017-04-29T08:56:00Z"/>
                <w:rFonts w:ascii="Times New Roman" w:eastAsia="Times New Roman" w:hAnsi="Times New Roman" w:cs="Times New Roman"/>
                <w:sz w:val="28"/>
                <w:szCs w:val="28"/>
                <w:lang w:eastAsia="ru-RU"/>
              </w:rPr>
              <w:pPrChange w:id="783" w:author="\" w:date="2017-04-29T09:37:00Z">
                <w:pPr>
                  <w:pStyle w:val="a4"/>
                  <w:spacing w:after="200" w:line="360" w:lineRule="auto"/>
                  <w:ind w:left="0"/>
                  <w:jc w:val="both"/>
                </w:pPr>
              </w:pPrChange>
            </w:pPr>
            <w:ins w:id="784" w:author="\" w:date="2017-04-29T08:57:00Z">
              <w:r w:rsidRPr="008601FC">
                <w:rPr>
                  <w:rFonts w:ascii="Times New Roman" w:eastAsia="Times New Roman" w:hAnsi="Times New Roman" w:cs="Times New Roman"/>
                  <w:sz w:val="28"/>
                  <w:szCs w:val="28"/>
                  <w:lang w:eastAsia="ru-RU"/>
                </w:rPr>
                <w:t>3 V ~ 18 V</w:t>
              </w:r>
            </w:ins>
          </w:p>
        </w:tc>
      </w:tr>
      <w:tr w:rsidR="008601FC" w:rsidRPr="008601FC" w:rsidTr="008601FC">
        <w:tblPrEx>
          <w:tblPrExChange w:id="785" w:author="\" w:date="2017-04-29T08:59:00Z">
            <w:tblPrEx>
              <w:tblW w:w="0" w:type="auto"/>
              <w:tblInd w:w="360" w:type="dxa"/>
            </w:tblPrEx>
          </w:tblPrExChange>
        </w:tblPrEx>
        <w:trPr>
          <w:ins w:id="786" w:author="\" w:date="2017-04-29T08:56:00Z"/>
          <w:trPrChange w:id="787" w:author="\" w:date="2017-04-29T08:59:00Z">
            <w:trPr>
              <w:gridBefore w:val="1"/>
            </w:trPr>
          </w:trPrChange>
        </w:trPr>
        <w:tc>
          <w:tcPr>
            <w:tcW w:w="2500" w:type="pct"/>
            <w:tcPrChange w:id="788" w:author="\" w:date="2017-04-29T08:59:00Z">
              <w:tcPr>
                <w:tcW w:w="4927" w:type="dxa"/>
                <w:gridSpan w:val="2"/>
              </w:tcPr>
            </w:tcPrChange>
          </w:tcPr>
          <w:p w:rsidR="008601FC" w:rsidRPr="008601FC" w:rsidRDefault="008601FC">
            <w:pPr>
              <w:pStyle w:val="a4"/>
              <w:spacing w:line="276" w:lineRule="auto"/>
              <w:ind w:left="0"/>
              <w:jc w:val="both"/>
              <w:rPr>
                <w:ins w:id="789" w:author="\" w:date="2017-04-29T08:56:00Z"/>
                <w:rFonts w:ascii="Times New Roman" w:eastAsia="Times New Roman" w:hAnsi="Times New Roman" w:cs="Times New Roman"/>
                <w:sz w:val="28"/>
                <w:szCs w:val="28"/>
                <w:lang w:eastAsia="ru-RU"/>
              </w:rPr>
              <w:pPrChange w:id="790" w:author="\" w:date="2017-04-29T09:37:00Z">
                <w:pPr>
                  <w:pStyle w:val="a4"/>
                  <w:spacing w:after="200" w:line="360" w:lineRule="auto"/>
                  <w:ind w:left="0"/>
                  <w:jc w:val="both"/>
                </w:pPr>
              </w:pPrChange>
            </w:pPr>
            <w:ins w:id="791" w:author="\" w:date="2017-04-29T08:57:00Z">
              <w:r w:rsidRPr="008601FC">
                <w:rPr>
                  <w:rFonts w:ascii="Times New Roman" w:eastAsia="Times New Roman" w:hAnsi="Times New Roman" w:cs="Times New Roman"/>
                  <w:sz w:val="28"/>
                  <w:szCs w:val="28"/>
                  <w:lang w:eastAsia="ru-RU"/>
                </w:rPr>
                <w:t>Диапазон рабочих температур</w:t>
              </w:r>
            </w:ins>
          </w:p>
        </w:tc>
        <w:tc>
          <w:tcPr>
            <w:tcW w:w="2500" w:type="pct"/>
            <w:tcPrChange w:id="792" w:author="\" w:date="2017-04-29T08:59:00Z">
              <w:tcPr>
                <w:tcW w:w="4927" w:type="dxa"/>
              </w:tcPr>
            </w:tcPrChange>
          </w:tcPr>
          <w:p w:rsidR="008601FC" w:rsidRPr="008601FC" w:rsidRDefault="008601FC">
            <w:pPr>
              <w:pStyle w:val="a4"/>
              <w:spacing w:line="276" w:lineRule="auto"/>
              <w:ind w:left="0"/>
              <w:jc w:val="both"/>
              <w:rPr>
                <w:ins w:id="793" w:author="\" w:date="2017-04-29T08:56:00Z"/>
                <w:rFonts w:ascii="Times New Roman" w:eastAsia="Times New Roman" w:hAnsi="Times New Roman" w:cs="Times New Roman"/>
                <w:sz w:val="28"/>
                <w:szCs w:val="28"/>
                <w:lang w:eastAsia="ru-RU"/>
              </w:rPr>
              <w:pPrChange w:id="794" w:author="\" w:date="2017-04-29T09:37:00Z">
                <w:pPr>
                  <w:pStyle w:val="a4"/>
                  <w:spacing w:after="200" w:line="360" w:lineRule="auto"/>
                  <w:ind w:left="0"/>
                  <w:jc w:val="both"/>
                </w:pPr>
              </w:pPrChange>
            </w:pPr>
            <w:ins w:id="795" w:author="\" w:date="2017-04-29T08:57:00Z">
              <w:r w:rsidRPr="008601FC">
                <w:rPr>
                  <w:rFonts w:ascii="Times New Roman" w:eastAsia="Times New Roman" w:hAnsi="Times New Roman" w:cs="Times New Roman"/>
                  <w:sz w:val="28"/>
                  <w:szCs w:val="28"/>
                  <w:lang w:eastAsia="ru-RU"/>
                </w:rPr>
                <w:t>-55°C ~ 125°C (TA)</w:t>
              </w:r>
            </w:ins>
          </w:p>
        </w:tc>
      </w:tr>
    </w:tbl>
    <w:p w:rsidR="009462E4" w:rsidRDefault="009462E4">
      <w:pPr>
        <w:pStyle w:val="a4"/>
        <w:spacing w:after="0" w:line="360" w:lineRule="auto"/>
        <w:ind w:left="360"/>
        <w:jc w:val="both"/>
        <w:rPr>
          <w:ins w:id="796" w:author="\" w:date="2017-04-29T09:03:00Z"/>
          <w:rFonts w:ascii="Times New Roman" w:eastAsia="Times New Roman" w:hAnsi="Times New Roman" w:cs="Times New Roman"/>
          <w:sz w:val="28"/>
          <w:szCs w:val="28"/>
          <w:lang w:eastAsia="ru-RU"/>
        </w:rPr>
        <w:pPrChange w:id="797" w:author="\" w:date="2017-04-29T08:53:00Z">
          <w:pPr>
            <w:pStyle w:val="a4"/>
            <w:spacing w:line="360" w:lineRule="auto"/>
            <w:ind w:left="360"/>
            <w:jc w:val="center"/>
          </w:pPr>
        </w:pPrChange>
      </w:pPr>
    </w:p>
    <w:p w:rsidR="008601FC" w:rsidRPr="009462E4" w:rsidRDefault="008601FC">
      <w:pPr>
        <w:pStyle w:val="a4"/>
        <w:spacing w:after="0" w:line="360" w:lineRule="auto"/>
        <w:ind w:left="0"/>
        <w:jc w:val="both"/>
        <w:rPr>
          <w:ins w:id="798" w:author="\" w:date="2017-04-29T09:08:00Z"/>
          <w:rFonts w:ascii="Times New Roman" w:eastAsia="Times New Roman" w:hAnsi="Times New Roman" w:cs="Times New Roman"/>
          <w:sz w:val="28"/>
          <w:szCs w:val="28"/>
          <w:lang w:eastAsia="ru-RU"/>
          <w:rPrChange w:id="799" w:author="\" w:date="2017-04-29T09:16:00Z">
            <w:rPr>
              <w:ins w:id="800" w:author="\" w:date="2017-04-29T09:08:00Z"/>
              <w:rFonts w:ascii="Times New Roman" w:eastAsia="Times New Roman" w:hAnsi="Times New Roman" w:cs="Times New Roman"/>
              <w:b/>
              <w:sz w:val="28"/>
              <w:szCs w:val="28"/>
              <w:lang w:eastAsia="ru-RU"/>
            </w:rPr>
          </w:rPrChange>
        </w:rPr>
        <w:pPrChange w:id="801" w:author="\" w:date="2017-04-29T09:41:00Z">
          <w:pPr>
            <w:pStyle w:val="a4"/>
            <w:spacing w:line="360" w:lineRule="auto"/>
            <w:ind w:left="360"/>
            <w:jc w:val="center"/>
          </w:pPr>
        </w:pPrChange>
      </w:pPr>
      <w:ins w:id="802" w:author="\" w:date="2017-04-29T09:03:00Z">
        <w:r>
          <w:rPr>
            <w:rFonts w:ascii="Times New Roman" w:eastAsia="Times New Roman" w:hAnsi="Times New Roman" w:cs="Times New Roman"/>
            <w:sz w:val="28"/>
            <w:szCs w:val="28"/>
            <w:lang w:eastAsia="ru-RU"/>
          </w:rPr>
          <w:t xml:space="preserve">Логическое ИЛИ </w:t>
        </w:r>
        <w:r w:rsidR="007F70AF">
          <w:rPr>
            <w:rFonts w:ascii="Times New Roman" w:eastAsia="Times New Roman" w:hAnsi="Times New Roman" w:cs="Times New Roman"/>
            <w:sz w:val="28"/>
            <w:szCs w:val="28"/>
            <w:lang w:eastAsia="ru-RU"/>
          </w:rPr>
          <w:t xml:space="preserve">2шт </w:t>
        </w:r>
      </w:ins>
      <w:ins w:id="803" w:author="\" w:date="2017-04-29T09:04:00Z">
        <w:r w:rsidR="007F70AF" w:rsidRPr="007F70AF">
          <w:rPr>
            <w:rFonts w:ascii="Times New Roman" w:eastAsia="Times New Roman" w:hAnsi="Times New Roman" w:cs="Times New Roman"/>
            <w:b/>
            <w:sz w:val="28"/>
            <w:szCs w:val="28"/>
            <w:lang w:eastAsia="ru-RU"/>
            <w:rPrChange w:id="804" w:author="\" w:date="2017-04-29T09:04:00Z">
              <w:rPr>
                <w:rFonts w:ascii="Times New Roman" w:eastAsia="Times New Roman" w:hAnsi="Times New Roman" w:cs="Times New Roman"/>
                <w:sz w:val="28"/>
                <w:szCs w:val="28"/>
                <w:lang w:eastAsia="ru-RU"/>
              </w:rPr>
            </w:rPrChange>
          </w:rPr>
          <w:t>74HCT32D</w:t>
        </w:r>
      </w:ins>
      <w:ins w:id="805" w:author="\" w:date="2017-04-29T09:16:00Z">
        <w:r w:rsidR="009462E4">
          <w:rPr>
            <w:rFonts w:ascii="Times New Roman" w:eastAsia="Times New Roman" w:hAnsi="Times New Roman" w:cs="Times New Roman"/>
            <w:b/>
            <w:sz w:val="28"/>
            <w:szCs w:val="28"/>
            <w:lang w:eastAsia="ru-RU"/>
          </w:rPr>
          <w:t xml:space="preserve"> </w:t>
        </w:r>
        <w:r w:rsidR="009462E4" w:rsidRPr="009462E4">
          <w:rPr>
            <w:rFonts w:ascii="Times New Roman" w:eastAsia="Times New Roman" w:hAnsi="Times New Roman" w:cs="Times New Roman"/>
            <w:sz w:val="28"/>
            <w:szCs w:val="28"/>
            <w:lang w:eastAsia="ru-RU"/>
            <w:rPrChange w:id="806" w:author="\" w:date="2017-04-29T09:16:00Z">
              <w:rPr>
                <w:rFonts w:ascii="Times New Roman" w:eastAsia="Times New Roman" w:hAnsi="Times New Roman" w:cs="Times New Roman"/>
                <w:b/>
                <w:sz w:val="28"/>
                <w:szCs w:val="28"/>
                <w:lang w:eastAsia="ru-RU"/>
              </w:rPr>
            </w:rPrChange>
          </w:rPr>
          <w:t>(см. Таблицу 2.2.3).</w:t>
        </w:r>
      </w:ins>
    </w:p>
    <w:p w:rsidR="007F70AF" w:rsidRDefault="007F70AF">
      <w:pPr>
        <w:pStyle w:val="a4"/>
        <w:spacing w:after="0" w:line="360" w:lineRule="auto"/>
        <w:ind w:left="360"/>
        <w:jc w:val="both"/>
        <w:rPr>
          <w:ins w:id="807" w:author="\" w:date="2017-04-29T09:08:00Z"/>
          <w:rFonts w:ascii="Times New Roman" w:eastAsia="Times New Roman" w:hAnsi="Times New Roman" w:cs="Times New Roman"/>
          <w:b/>
          <w:sz w:val="28"/>
          <w:szCs w:val="28"/>
          <w:lang w:eastAsia="ru-RU"/>
        </w:rPr>
        <w:pPrChange w:id="808" w:author="\" w:date="2017-04-29T08:53:00Z">
          <w:pPr>
            <w:pStyle w:val="a4"/>
            <w:spacing w:line="360" w:lineRule="auto"/>
            <w:ind w:left="360"/>
            <w:jc w:val="center"/>
          </w:pPr>
        </w:pPrChange>
      </w:pPr>
    </w:p>
    <w:p w:rsidR="007F70AF" w:rsidRPr="009462E4" w:rsidRDefault="009462E4">
      <w:pPr>
        <w:pStyle w:val="a4"/>
        <w:spacing w:after="0" w:line="360" w:lineRule="auto"/>
        <w:ind w:left="360"/>
        <w:jc w:val="right"/>
        <w:rPr>
          <w:ins w:id="809" w:author="\" w:date="2017-04-29T09:04:00Z"/>
          <w:rFonts w:ascii="Times New Roman" w:eastAsia="Times New Roman" w:hAnsi="Times New Roman" w:cs="Times New Roman"/>
          <w:sz w:val="28"/>
          <w:szCs w:val="28"/>
          <w:lang w:eastAsia="ru-RU"/>
          <w:rPrChange w:id="810" w:author="\" w:date="2017-04-29T09:20:00Z">
            <w:rPr>
              <w:ins w:id="811" w:author="\" w:date="2017-04-29T09:04:00Z"/>
              <w:rFonts w:ascii="Times New Roman" w:eastAsia="Times New Roman" w:hAnsi="Times New Roman" w:cs="Times New Roman"/>
              <w:b/>
              <w:sz w:val="28"/>
              <w:szCs w:val="28"/>
              <w:lang w:eastAsia="ru-RU"/>
            </w:rPr>
          </w:rPrChange>
        </w:rPr>
        <w:pPrChange w:id="812" w:author="\" w:date="2017-04-29T09:40:00Z">
          <w:pPr>
            <w:pStyle w:val="a4"/>
            <w:spacing w:line="360" w:lineRule="auto"/>
            <w:ind w:left="360"/>
            <w:jc w:val="center"/>
          </w:pPr>
        </w:pPrChange>
      </w:pPr>
      <w:ins w:id="813" w:author="\" w:date="2017-04-29T09:20:00Z">
        <w:r w:rsidRPr="009462E4">
          <w:rPr>
            <w:rFonts w:ascii="Times New Roman" w:eastAsia="Times New Roman" w:hAnsi="Times New Roman" w:cs="Times New Roman"/>
            <w:sz w:val="28"/>
            <w:szCs w:val="28"/>
            <w:lang w:eastAsia="ru-RU"/>
          </w:rPr>
          <w:t>Таблица 2.2.3</w:t>
        </w:r>
        <w:r>
          <w:rPr>
            <w:rFonts w:ascii="Times New Roman" w:eastAsia="Times New Roman" w:hAnsi="Times New Roman" w:cs="Times New Roman"/>
            <w:sz w:val="28"/>
            <w:szCs w:val="28"/>
            <w:lang w:eastAsia="ru-RU"/>
          </w:rPr>
          <w:t xml:space="preserve"> </w:t>
        </w:r>
        <w:r w:rsidRPr="009462E4">
          <w:rPr>
            <w:rFonts w:ascii="Times New Roman" w:eastAsia="Times New Roman" w:hAnsi="Times New Roman" w:cs="Times New Roman"/>
            <w:sz w:val="28"/>
            <w:szCs w:val="28"/>
            <w:lang w:eastAsia="ru-RU"/>
          </w:rPr>
          <w:t>Технические характеристики</w:t>
        </w:r>
        <w:r>
          <w:rPr>
            <w:rFonts w:ascii="Times New Roman" w:eastAsia="Times New Roman" w:hAnsi="Times New Roman" w:cs="Times New Roman"/>
            <w:sz w:val="28"/>
            <w:szCs w:val="28"/>
            <w:lang w:eastAsia="ru-RU"/>
          </w:rPr>
          <w:t xml:space="preserve"> Логического ИЛИ</w:t>
        </w:r>
      </w:ins>
    </w:p>
    <w:tbl>
      <w:tblPr>
        <w:tblStyle w:val="af"/>
        <w:tblW w:w="5000" w:type="pct"/>
        <w:tblLook w:val="04A0" w:firstRow="1" w:lastRow="0" w:firstColumn="1" w:lastColumn="0" w:noHBand="0" w:noVBand="1"/>
      </w:tblPr>
      <w:tblGrid>
        <w:gridCol w:w="4943"/>
        <w:gridCol w:w="4911"/>
        <w:tblGridChange w:id="814">
          <w:tblGrid>
            <w:gridCol w:w="360"/>
            <w:gridCol w:w="4583"/>
            <w:gridCol w:w="180"/>
            <w:gridCol w:w="4731"/>
          </w:tblGrid>
        </w:tblGridChange>
      </w:tblGrid>
      <w:tr w:rsidR="007F70AF" w:rsidTr="007F70AF">
        <w:trPr>
          <w:ins w:id="815" w:author="\" w:date="2017-04-29T09:13:00Z"/>
        </w:trPr>
        <w:tc>
          <w:tcPr>
            <w:tcW w:w="2508" w:type="pct"/>
          </w:tcPr>
          <w:p w:rsidR="007F70AF" w:rsidRPr="007F70AF" w:rsidRDefault="007F70AF">
            <w:pPr>
              <w:pStyle w:val="a4"/>
              <w:spacing w:line="360" w:lineRule="auto"/>
              <w:ind w:left="0"/>
              <w:jc w:val="center"/>
              <w:rPr>
                <w:ins w:id="816" w:author="\" w:date="2017-04-29T09:13:00Z"/>
                <w:rFonts w:ascii="Times New Roman" w:eastAsia="Times New Roman" w:hAnsi="Times New Roman" w:cs="Times New Roman"/>
                <w:sz w:val="28"/>
                <w:szCs w:val="28"/>
                <w:lang w:eastAsia="ru-RU"/>
              </w:rPr>
              <w:pPrChange w:id="817" w:author="\" w:date="2017-04-29T09:40:00Z">
                <w:pPr>
                  <w:pStyle w:val="a4"/>
                  <w:spacing w:after="200" w:line="360" w:lineRule="auto"/>
                  <w:ind w:left="0"/>
                  <w:jc w:val="both"/>
                </w:pPr>
              </w:pPrChange>
            </w:pPr>
            <w:ins w:id="818" w:author="\" w:date="2017-04-29T09:13:00Z">
              <w:r>
                <w:rPr>
                  <w:rFonts w:ascii="Times New Roman" w:eastAsia="Times New Roman" w:hAnsi="Times New Roman" w:cs="Times New Roman"/>
                  <w:sz w:val="28"/>
                  <w:szCs w:val="28"/>
                  <w:lang w:eastAsia="ru-RU"/>
                </w:rPr>
                <w:t>Характеристика</w:t>
              </w:r>
            </w:ins>
          </w:p>
        </w:tc>
        <w:tc>
          <w:tcPr>
            <w:tcW w:w="2492" w:type="pct"/>
          </w:tcPr>
          <w:p w:rsidR="007F70AF" w:rsidRPr="007F70AF" w:rsidRDefault="007F70AF">
            <w:pPr>
              <w:pStyle w:val="a4"/>
              <w:spacing w:line="360" w:lineRule="auto"/>
              <w:ind w:left="0"/>
              <w:jc w:val="center"/>
              <w:rPr>
                <w:ins w:id="819" w:author="\" w:date="2017-04-29T09:13:00Z"/>
                <w:rFonts w:ascii="Times New Roman" w:eastAsia="Times New Roman" w:hAnsi="Times New Roman" w:cs="Times New Roman"/>
                <w:sz w:val="28"/>
                <w:szCs w:val="28"/>
                <w:lang w:eastAsia="ru-RU"/>
              </w:rPr>
              <w:pPrChange w:id="820" w:author="\" w:date="2017-04-29T09:40:00Z">
                <w:pPr>
                  <w:pStyle w:val="a4"/>
                  <w:spacing w:after="200" w:line="360" w:lineRule="auto"/>
                  <w:ind w:left="0"/>
                  <w:jc w:val="both"/>
                </w:pPr>
              </w:pPrChange>
            </w:pPr>
            <w:ins w:id="821" w:author="\" w:date="2017-04-29T09:13:00Z">
              <w:r>
                <w:rPr>
                  <w:rFonts w:ascii="Times New Roman" w:eastAsia="Times New Roman" w:hAnsi="Times New Roman" w:cs="Times New Roman"/>
                  <w:sz w:val="28"/>
                  <w:szCs w:val="28"/>
                  <w:lang w:eastAsia="ru-RU"/>
                </w:rPr>
                <w:t>Значение</w:t>
              </w:r>
            </w:ins>
          </w:p>
        </w:tc>
      </w:tr>
      <w:tr w:rsidR="007F70AF" w:rsidTr="007F70AF">
        <w:tblPrEx>
          <w:tblW w:w="5000" w:type="pct"/>
          <w:tblPrExChange w:id="822" w:author="\" w:date="2017-04-29T09:07:00Z">
            <w:tblPrEx>
              <w:tblW w:w="0" w:type="auto"/>
              <w:tblInd w:w="360" w:type="dxa"/>
            </w:tblPrEx>
          </w:tblPrExChange>
        </w:tblPrEx>
        <w:trPr>
          <w:ins w:id="823" w:author="\" w:date="2017-04-29T09:04:00Z"/>
          <w:trPrChange w:id="824" w:author="\" w:date="2017-04-29T09:07:00Z">
            <w:trPr>
              <w:gridBefore w:val="1"/>
            </w:trPr>
          </w:trPrChange>
        </w:trPr>
        <w:tc>
          <w:tcPr>
            <w:tcW w:w="2508" w:type="pct"/>
            <w:tcPrChange w:id="825" w:author="\" w:date="2017-04-29T09:07:00Z">
              <w:tcPr>
                <w:tcW w:w="4763" w:type="dxa"/>
                <w:gridSpan w:val="2"/>
              </w:tcPr>
            </w:tcPrChange>
          </w:tcPr>
          <w:p w:rsidR="007F70AF" w:rsidRDefault="007F70AF" w:rsidP="008601FC">
            <w:pPr>
              <w:pStyle w:val="a4"/>
              <w:spacing w:line="360" w:lineRule="auto"/>
              <w:ind w:left="0"/>
              <w:jc w:val="both"/>
              <w:rPr>
                <w:ins w:id="826" w:author="\" w:date="2017-04-29T09:04:00Z"/>
                <w:rFonts w:ascii="Times New Roman" w:eastAsia="Times New Roman" w:hAnsi="Times New Roman" w:cs="Times New Roman"/>
                <w:sz w:val="28"/>
                <w:szCs w:val="28"/>
                <w:lang w:eastAsia="ru-RU"/>
              </w:rPr>
            </w:pPr>
            <w:ins w:id="827" w:author="\" w:date="2017-04-29T09:06:00Z">
              <w:r w:rsidRPr="007F70AF">
                <w:rPr>
                  <w:rFonts w:ascii="Times New Roman" w:eastAsia="Times New Roman" w:hAnsi="Times New Roman" w:cs="Times New Roman"/>
                  <w:sz w:val="28"/>
                  <w:szCs w:val="28"/>
                  <w:lang w:eastAsia="ru-RU"/>
                </w:rPr>
                <w:t>Серия</w:t>
              </w:r>
            </w:ins>
          </w:p>
        </w:tc>
        <w:tc>
          <w:tcPr>
            <w:tcW w:w="2492" w:type="pct"/>
            <w:tcPrChange w:id="828" w:author="\" w:date="2017-04-29T09:07:00Z">
              <w:tcPr>
                <w:tcW w:w="4731" w:type="dxa"/>
              </w:tcPr>
            </w:tcPrChange>
          </w:tcPr>
          <w:p w:rsidR="007F70AF" w:rsidRDefault="007F70AF" w:rsidP="008601FC">
            <w:pPr>
              <w:pStyle w:val="a4"/>
              <w:spacing w:line="360" w:lineRule="auto"/>
              <w:ind w:left="0"/>
              <w:jc w:val="both"/>
              <w:rPr>
                <w:ins w:id="829" w:author="\" w:date="2017-04-29T09:04:00Z"/>
                <w:rFonts w:ascii="Times New Roman" w:eastAsia="Times New Roman" w:hAnsi="Times New Roman" w:cs="Times New Roman"/>
                <w:sz w:val="28"/>
                <w:szCs w:val="28"/>
                <w:lang w:eastAsia="ru-RU"/>
              </w:rPr>
            </w:pPr>
            <w:ins w:id="830" w:author="\" w:date="2017-04-29T09:06:00Z">
              <w:r w:rsidRPr="007F70AF">
                <w:rPr>
                  <w:rFonts w:ascii="Times New Roman" w:eastAsia="Times New Roman" w:hAnsi="Times New Roman" w:cs="Times New Roman"/>
                  <w:sz w:val="28"/>
                  <w:szCs w:val="28"/>
                  <w:lang w:eastAsia="ru-RU"/>
                </w:rPr>
                <w:t>74HCT</w:t>
              </w:r>
            </w:ins>
          </w:p>
        </w:tc>
      </w:tr>
      <w:tr w:rsidR="007F70AF" w:rsidTr="007F70AF">
        <w:tblPrEx>
          <w:tblW w:w="5000" w:type="pct"/>
          <w:tblPrExChange w:id="831" w:author="\" w:date="2017-04-29T09:07:00Z">
            <w:tblPrEx>
              <w:tblW w:w="0" w:type="auto"/>
              <w:tblInd w:w="360" w:type="dxa"/>
            </w:tblPrEx>
          </w:tblPrExChange>
        </w:tblPrEx>
        <w:trPr>
          <w:ins w:id="832" w:author="\" w:date="2017-04-29T09:04:00Z"/>
          <w:trPrChange w:id="833" w:author="\" w:date="2017-04-29T09:07:00Z">
            <w:trPr>
              <w:gridBefore w:val="1"/>
            </w:trPr>
          </w:trPrChange>
        </w:trPr>
        <w:tc>
          <w:tcPr>
            <w:tcW w:w="2508" w:type="pct"/>
            <w:tcPrChange w:id="834" w:author="\" w:date="2017-04-29T09:07:00Z">
              <w:tcPr>
                <w:tcW w:w="4763" w:type="dxa"/>
                <w:gridSpan w:val="2"/>
              </w:tcPr>
            </w:tcPrChange>
          </w:tcPr>
          <w:p w:rsidR="007F70AF" w:rsidRDefault="007F70AF" w:rsidP="008601FC">
            <w:pPr>
              <w:pStyle w:val="a4"/>
              <w:spacing w:line="360" w:lineRule="auto"/>
              <w:ind w:left="0"/>
              <w:jc w:val="both"/>
              <w:rPr>
                <w:ins w:id="835" w:author="\" w:date="2017-04-29T09:04:00Z"/>
                <w:rFonts w:ascii="Times New Roman" w:eastAsia="Times New Roman" w:hAnsi="Times New Roman" w:cs="Times New Roman"/>
                <w:sz w:val="28"/>
                <w:szCs w:val="28"/>
                <w:lang w:eastAsia="ru-RU"/>
              </w:rPr>
            </w:pPr>
            <w:ins w:id="836" w:author="\" w:date="2017-04-29T09:06:00Z">
              <w:r w:rsidRPr="007F70AF">
                <w:rPr>
                  <w:rFonts w:ascii="Times New Roman" w:eastAsia="Times New Roman" w:hAnsi="Times New Roman" w:cs="Times New Roman"/>
                  <w:sz w:val="28"/>
                  <w:szCs w:val="28"/>
                  <w:lang w:eastAsia="ru-RU"/>
                </w:rPr>
                <w:t>Логический тип</w:t>
              </w:r>
            </w:ins>
          </w:p>
        </w:tc>
        <w:tc>
          <w:tcPr>
            <w:tcW w:w="2492" w:type="pct"/>
            <w:tcPrChange w:id="837" w:author="\" w:date="2017-04-29T09:07:00Z">
              <w:tcPr>
                <w:tcW w:w="4731" w:type="dxa"/>
              </w:tcPr>
            </w:tcPrChange>
          </w:tcPr>
          <w:p w:rsidR="007F70AF" w:rsidRDefault="007F70AF" w:rsidP="008601FC">
            <w:pPr>
              <w:pStyle w:val="a4"/>
              <w:spacing w:line="360" w:lineRule="auto"/>
              <w:ind w:left="0"/>
              <w:jc w:val="both"/>
              <w:rPr>
                <w:ins w:id="838" w:author="\" w:date="2017-04-29T09:04:00Z"/>
                <w:rFonts w:ascii="Times New Roman" w:eastAsia="Times New Roman" w:hAnsi="Times New Roman" w:cs="Times New Roman"/>
                <w:sz w:val="28"/>
                <w:szCs w:val="28"/>
                <w:lang w:eastAsia="ru-RU"/>
              </w:rPr>
            </w:pPr>
            <w:ins w:id="839" w:author="\" w:date="2017-04-29T09:06:00Z">
              <w:r w:rsidRPr="007F70AF">
                <w:rPr>
                  <w:rFonts w:ascii="Times New Roman" w:eastAsia="Times New Roman" w:hAnsi="Times New Roman" w:cs="Times New Roman"/>
                  <w:sz w:val="28"/>
                  <w:szCs w:val="28"/>
                  <w:lang w:eastAsia="ru-RU"/>
                </w:rPr>
                <w:t>OR Gate</w:t>
              </w:r>
            </w:ins>
          </w:p>
        </w:tc>
      </w:tr>
      <w:tr w:rsidR="007F70AF" w:rsidTr="007F70AF">
        <w:tblPrEx>
          <w:tblW w:w="5000" w:type="pct"/>
          <w:tblPrExChange w:id="840" w:author="\" w:date="2017-04-29T09:07:00Z">
            <w:tblPrEx>
              <w:tblW w:w="0" w:type="auto"/>
              <w:tblInd w:w="360" w:type="dxa"/>
            </w:tblPrEx>
          </w:tblPrExChange>
        </w:tblPrEx>
        <w:trPr>
          <w:ins w:id="841" w:author="\" w:date="2017-04-29T09:04:00Z"/>
          <w:trPrChange w:id="842" w:author="\" w:date="2017-04-29T09:07:00Z">
            <w:trPr>
              <w:gridBefore w:val="1"/>
            </w:trPr>
          </w:trPrChange>
        </w:trPr>
        <w:tc>
          <w:tcPr>
            <w:tcW w:w="2508" w:type="pct"/>
            <w:tcPrChange w:id="843" w:author="\" w:date="2017-04-29T09:07:00Z">
              <w:tcPr>
                <w:tcW w:w="4763" w:type="dxa"/>
                <w:gridSpan w:val="2"/>
              </w:tcPr>
            </w:tcPrChange>
          </w:tcPr>
          <w:p w:rsidR="007F70AF" w:rsidRDefault="007F70AF" w:rsidP="008601FC">
            <w:pPr>
              <w:pStyle w:val="a4"/>
              <w:spacing w:line="360" w:lineRule="auto"/>
              <w:ind w:left="0"/>
              <w:jc w:val="both"/>
              <w:rPr>
                <w:ins w:id="844" w:author="\" w:date="2017-04-29T09:04:00Z"/>
                <w:rFonts w:ascii="Times New Roman" w:eastAsia="Times New Roman" w:hAnsi="Times New Roman" w:cs="Times New Roman"/>
                <w:sz w:val="28"/>
                <w:szCs w:val="28"/>
                <w:lang w:eastAsia="ru-RU"/>
              </w:rPr>
            </w:pPr>
            <w:ins w:id="845" w:author="\" w:date="2017-04-29T09:07:00Z">
              <w:r w:rsidRPr="007F70AF">
                <w:rPr>
                  <w:rFonts w:ascii="Times New Roman" w:eastAsia="Times New Roman" w:hAnsi="Times New Roman" w:cs="Times New Roman"/>
                  <w:sz w:val="28"/>
                  <w:szCs w:val="28"/>
                  <w:lang w:eastAsia="ru-RU"/>
                </w:rPr>
                <w:t>Число входов</w:t>
              </w:r>
            </w:ins>
          </w:p>
        </w:tc>
        <w:tc>
          <w:tcPr>
            <w:tcW w:w="2492" w:type="pct"/>
            <w:tcPrChange w:id="846" w:author="\" w:date="2017-04-29T09:07:00Z">
              <w:tcPr>
                <w:tcW w:w="4731" w:type="dxa"/>
              </w:tcPr>
            </w:tcPrChange>
          </w:tcPr>
          <w:p w:rsidR="007F70AF" w:rsidRDefault="007F70AF" w:rsidP="008601FC">
            <w:pPr>
              <w:pStyle w:val="a4"/>
              <w:spacing w:line="360" w:lineRule="auto"/>
              <w:ind w:left="0"/>
              <w:jc w:val="both"/>
              <w:rPr>
                <w:ins w:id="847" w:author="\" w:date="2017-04-29T09:04:00Z"/>
                <w:rFonts w:ascii="Times New Roman" w:eastAsia="Times New Roman" w:hAnsi="Times New Roman" w:cs="Times New Roman"/>
                <w:sz w:val="28"/>
                <w:szCs w:val="28"/>
                <w:lang w:eastAsia="ru-RU"/>
              </w:rPr>
            </w:pPr>
            <w:ins w:id="848" w:author="\" w:date="2017-04-29T09:07:00Z">
              <w:r>
                <w:rPr>
                  <w:rFonts w:ascii="Times New Roman" w:eastAsia="Times New Roman" w:hAnsi="Times New Roman" w:cs="Times New Roman"/>
                  <w:sz w:val="28"/>
                  <w:szCs w:val="28"/>
                  <w:lang w:eastAsia="ru-RU"/>
                </w:rPr>
                <w:t>2</w:t>
              </w:r>
            </w:ins>
          </w:p>
        </w:tc>
      </w:tr>
      <w:tr w:rsidR="007F70AF" w:rsidTr="007F70AF">
        <w:tblPrEx>
          <w:tblW w:w="5000" w:type="pct"/>
          <w:tblPrExChange w:id="849" w:author="\" w:date="2017-04-29T09:07:00Z">
            <w:tblPrEx>
              <w:tblW w:w="0" w:type="auto"/>
              <w:tblInd w:w="360" w:type="dxa"/>
            </w:tblPrEx>
          </w:tblPrExChange>
        </w:tblPrEx>
        <w:trPr>
          <w:ins w:id="850" w:author="\" w:date="2017-04-29T09:04:00Z"/>
          <w:trPrChange w:id="851" w:author="\" w:date="2017-04-29T09:07:00Z">
            <w:trPr>
              <w:gridBefore w:val="1"/>
            </w:trPr>
          </w:trPrChange>
        </w:trPr>
        <w:tc>
          <w:tcPr>
            <w:tcW w:w="2508" w:type="pct"/>
            <w:tcPrChange w:id="852" w:author="\" w:date="2017-04-29T09:07:00Z">
              <w:tcPr>
                <w:tcW w:w="4763" w:type="dxa"/>
                <w:gridSpan w:val="2"/>
              </w:tcPr>
            </w:tcPrChange>
          </w:tcPr>
          <w:p w:rsidR="007F70AF" w:rsidRDefault="007F70AF" w:rsidP="008601FC">
            <w:pPr>
              <w:pStyle w:val="a4"/>
              <w:spacing w:line="360" w:lineRule="auto"/>
              <w:ind w:left="0"/>
              <w:jc w:val="both"/>
              <w:rPr>
                <w:ins w:id="853" w:author="\" w:date="2017-04-29T09:04:00Z"/>
                <w:rFonts w:ascii="Times New Roman" w:eastAsia="Times New Roman" w:hAnsi="Times New Roman" w:cs="Times New Roman"/>
                <w:sz w:val="28"/>
                <w:szCs w:val="28"/>
                <w:lang w:eastAsia="ru-RU"/>
              </w:rPr>
            </w:pPr>
            <w:ins w:id="854" w:author="\" w:date="2017-04-29T09:07:00Z">
              <w:r w:rsidRPr="007F70AF">
                <w:rPr>
                  <w:rFonts w:ascii="Times New Roman" w:eastAsia="Times New Roman" w:hAnsi="Times New Roman" w:cs="Times New Roman"/>
                  <w:sz w:val="28"/>
                  <w:szCs w:val="28"/>
                  <w:lang w:eastAsia="ru-RU"/>
                </w:rPr>
                <w:t>Число каналов</w:t>
              </w:r>
            </w:ins>
          </w:p>
        </w:tc>
        <w:tc>
          <w:tcPr>
            <w:tcW w:w="2492" w:type="pct"/>
            <w:tcPrChange w:id="855" w:author="\" w:date="2017-04-29T09:07:00Z">
              <w:tcPr>
                <w:tcW w:w="4731" w:type="dxa"/>
              </w:tcPr>
            </w:tcPrChange>
          </w:tcPr>
          <w:p w:rsidR="007F70AF" w:rsidRDefault="007F70AF" w:rsidP="008601FC">
            <w:pPr>
              <w:pStyle w:val="a4"/>
              <w:spacing w:line="360" w:lineRule="auto"/>
              <w:ind w:left="0"/>
              <w:jc w:val="both"/>
              <w:rPr>
                <w:ins w:id="856" w:author="\" w:date="2017-04-29T09:04:00Z"/>
                <w:rFonts w:ascii="Times New Roman" w:eastAsia="Times New Roman" w:hAnsi="Times New Roman" w:cs="Times New Roman"/>
                <w:sz w:val="28"/>
                <w:szCs w:val="28"/>
                <w:lang w:eastAsia="ru-RU"/>
              </w:rPr>
            </w:pPr>
            <w:ins w:id="857" w:author="\" w:date="2017-04-29T09:07:00Z">
              <w:r>
                <w:rPr>
                  <w:rFonts w:ascii="Times New Roman" w:eastAsia="Times New Roman" w:hAnsi="Times New Roman" w:cs="Times New Roman"/>
                  <w:sz w:val="28"/>
                  <w:szCs w:val="28"/>
                  <w:lang w:eastAsia="ru-RU"/>
                </w:rPr>
                <w:t>4</w:t>
              </w:r>
            </w:ins>
          </w:p>
        </w:tc>
      </w:tr>
      <w:tr w:rsidR="007F70AF" w:rsidTr="007F70AF">
        <w:tblPrEx>
          <w:tblW w:w="5000" w:type="pct"/>
          <w:tblPrExChange w:id="858" w:author="\" w:date="2017-04-29T09:07:00Z">
            <w:tblPrEx>
              <w:tblW w:w="0" w:type="auto"/>
              <w:tblInd w:w="360" w:type="dxa"/>
            </w:tblPrEx>
          </w:tblPrExChange>
        </w:tblPrEx>
        <w:trPr>
          <w:ins w:id="859" w:author="\" w:date="2017-04-29T09:04:00Z"/>
          <w:trPrChange w:id="860" w:author="\" w:date="2017-04-29T09:07:00Z">
            <w:trPr>
              <w:gridBefore w:val="1"/>
            </w:trPr>
          </w:trPrChange>
        </w:trPr>
        <w:tc>
          <w:tcPr>
            <w:tcW w:w="2508" w:type="pct"/>
            <w:tcPrChange w:id="861" w:author="\" w:date="2017-04-29T09:07:00Z">
              <w:tcPr>
                <w:tcW w:w="4763" w:type="dxa"/>
                <w:gridSpan w:val="2"/>
              </w:tcPr>
            </w:tcPrChange>
          </w:tcPr>
          <w:p w:rsidR="007F70AF" w:rsidRDefault="007F70AF" w:rsidP="008601FC">
            <w:pPr>
              <w:pStyle w:val="a4"/>
              <w:spacing w:line="360" w:lineRule="auto"/>
              <w:ind w:left="0"/>
              <w:jc w:val="both"/>
              <w:rPr>
                <w:ins w:id="862" w:author="\" w:date="2017-04-29T09:04:00Z"/>
                <w:rFonts w:ascii="Times New Roman" w:eastAsia="Times New Roman" w:hAnsi="Times New Roman" w:cs="Times New Roman"/>
                <w:sz w:val="28"/>
                <w:szCs w:val="28"/>
                <w:lang w:eastAsia="ru-RU"/>
              </w:rPr>
            </w:pPr>
            <w:ins w:id="863" w:author="\" w:date="2017-04-29T09:07:00Z">
              <w:r w:rsidRPr="007F70AF">
                <w:rPr>
                  <w:rFonts w:ascii="Times New Roman" w:eastAsia="Times New Roman" w:hAnsi="Times New Roman" w:cs="Times New Roman"/>
                  <w:sz w:val="28"/>
                  <w:szCs w:val="28"/>
                  <w:lang w:eastAsia="ru-RU"/>
                </w:rPr>
                <w:t>Ток выходной макс., мин.</w:t>
              </w:r>
            </w:ins>
          </w:p>
        </w:tc>
        <w:tc>
          <w:tcPr>
            <w:tcW w:w="2492" w:type="pct"/>
            <w:tcPrChange w:id="864" w:author="\" w:date="2017-04-29T09:07:00Z">
              <w:tcPr>
                <w:tcW w:w="4731" w:type="dxa"/>
              </w:tcPr>
            </w:tcPrChange>
          </w:tcPr>
          <w:p w:rsidR="007F70AF" w:rsidRDefault="007F70AF" w:rsidP="008601FC">
            <w:pPr>
              <w:pStyle w:val="a4"/>
              <w:spacing w:line="360" w:lineRule="auto"/>
              <w:ind w:left="0"/>
              <w:jc w:val="both"/>
              <w:rPr>
                <w:ins w:id="865" w:author="\" w:date="2017-04-29T09:04:00Z"/>
                <w:rFonts w:ascii="Times New Roman" w:eastAsia="Times New Roman" w:hAnsi="Times New Roman" w:cs="Times New Roman"/>
                <w:sz w:val="28"/>
                <w:szCs w:val="28"/>
                <w:lang w:eastAsia="ru-RU"/>
              </w:rPr>
            </w:pPr>
            <w:ins w:id="866" w:author="\" w:date="2017-04-29T09:07:00Z">
              <w:r w:rsidRPr="007F70AF">
                <w:rPr>
                  <w:rFonts w:ascii="Times New Roman" w:eastAsia="Times New Roman" w:hAnsi="Times New Roman" w:cs="Times New Roman"/>
                  <w:sz w:val="28"/>
                  <w:szCs w:val="28"/>
                  <w:lang w:eastAsia="ru-RU"/>
                </w:rPr>
                <w:t>4mA, 4mA</w:t>
              </w:r>
            </w:ins>
          </w:p>
        </w:tc>
      </w:tr>
      <w:tr w:rsidR="007F70AF" w:rsidTr="007F70AF">
        <w:tblPrEx>
          <w:tblW w:w="5000" w:type="pct"/>
          <w:tblPrExChange w:id="867" w:author="\" w:date="2017-04-29T09:07:00Z">
            <w:tblPrEx>
              <w:tblW w:w="0" w:type="auto"/>
              <w:tblInd w:w="360" w:type="dxa"/>
            </w:tblPrEx>
          </w:tblPrExChange>
        </w:tblPrEx>
        <w:trPr>
          <w:ins w:id="868" w:author="\" w:date="2017-04-29T09:04:00Z"/>
          <w:trPrChange w:id="869" w:author="\" w:date="2017-04-29T09:07:00Z">
            <w:trPr>
              <w:gridBefore w:val="1"/>
            </w:trPr>
          </w:trPrChange>
        </w:trPr>
        <w:tc>
          <w:tcPr>
            <w:tcW w:w="2508" w:type="pct"/>
            <w:tcPrChange w:id="870" w:author="\" w:date="2017-04-29T09:07:00Z">
              <w:tcPr>
                <w:tcW w:w="4763" w:type="dxa"/>
                <w:gridSpan w:val="2"/>
              </w:tcPr>
            </w:tcPrChange>
          </w:tcPr>
          <w:p w:rsidR="007F70AF" w:rsidRDefault="007F70AF" w:rsidP="008601FC">
            <w:pPr>
              <w:pStyle w:val="a4"/>
              <w:spacing w:line="360" w:lineRule="auto"/>
              <w:ind w:left="0"/>
              <w:jc w:val="both"/>
              <w:rPr>
                <w:ins w:id="871" w:author="\" w:date="2017-04-29T09:04:00Z"/>
                <w:rFonts w:ascii="Times New Roman" w:eastAsia="Times New Roman" w:hAnsi="Times New Roman" w:cs="Times New Roman"/>
                <w:sz w:val="28"/>
                <w:szCs w:val="28"/>
                <w:lang w:eastAsia="ru-RU"/>
              </w:rPr>
            </w:pPr>
            <w:ins w:id="872" w:author="\" w:date="2017-04-29T09:07:00Z">
              <w:r w:rsidRPr="007F70AF">
                <w:rPr>
                  <w:rFonts w:ascii="Times New Roman" w:eastAsia="Times New Roman" w:hAnsi="Times New Roman" w:cs="Times New Roman"/>
                  <w:sz w:val="28"/>
                  <w:szCs w:val="28"/>
                  <w:lang w:eastAsia="ru-RU"/>
                </w:rPr>
                <w:t>Напряжение питания</w:t>
              </w:r>
            </w:ins>
          </w:p>
        </w:tc>
        <w:tc>
          <w:tcPr>
            <w:tcW w:w="2492" w:type="pct"/>
            <w:tcPrChange w:id="873" w:author="\" w:date="2017-04-29T09:07:00Z">
              <w:tcPr>
                <w:tcW w:w="4731" w:type="dxa"/>
              </w:tcPr>
            </w:tcPrChange>
          </w:tcPr>
          <w:p w:rsidR="007F70AF" w:rsidRDefault="007F70AF" w:rsidP="008601FC">
            <w:pPr>
              <w:pStyle w:val="a4"/>
              <w:spacing w:line="360" w:lineRule="auto"/>
              <w:ind w:left="0"/>
              <w:jc w:val="both"/>
              <w:rPr>
                <w:ins w:id="874" w:author="\" w:date="2017-04-29T09:04:00Z"/>
                <w:rFonts w:ascii="Times New Roman" w:eastAsia="Times New Roman" w:hAnsi="Times New Roman" w:cs="Times New Roman"/>
                <w:sz w:val="28"/>
                <w:szCs w:val="28"/>
                <w:lang w:eastAsia="ru-RU"/>
              </w:rPr>
            </w:pPr>
            <w:ins w:id="875" w:author="\" w:date="2017-04-29T09:07:00Z">
              <w:r w:rsidRPr="007F70AF">
                <w:rPr>
                  <w:rFonts w:ascii="Times New Roman" w:eastAsia="Times New Roman" w:hAnsi="Times New Roman" w:cs="Times New Roman"/>
                  <w:sz w:val="28"/>
                  <w:szCs w:val="28"/>
                  <w:lang w:eastAsia="ru-RU"/>
                </w:rPr>
                <w:t>4.5 V ~ 5.5 V</w:t>
              </w:r>
            </w:ins>
          </w:p>
        </w:tc>
      </w:tr>
    </w:tbl>
    <w:p w:rsidR="007F70AF" w:rsidRDefault="007F70AF">
      <w:pPr>
        <w:pStyle w:val="a4"/>
        <w:spacing w:after="0" w:line="360" w:lineRule="auto"/>
        <w:ind w:left="360"/>
        <w:jc w:val="both"/>
        <w:rPr>
          <w:ins w:id="876" w:author="\" w:date="2017-04-29T09:03:00Z"/>
          <w:rFonts w:ascii="Times New Roman" w:eastAsia="Times New Roman" w:hAnsi="Times New Roman" w:cs="Times New Roman"/>
          <w:sz w:val="28"/>
          <w:szCs w:val="28"/>
          <w:lang w:eastAsia="ru-RU"/>
        </w:rPr>
        <w:pPrChange w:id="877" w:author="\" w:date="2017-04-29T08:53:00Z">
          <w:pPr>
            <w:pStyle w:val="a4"/>
            <w:spacing w:line="360" w:lineRule="auto"/>
            <w:ind w:left="360"/>
            <w:jc w:val="center"/>
          </w:pPr>
        </w:pPrChange>
      </w:pPr>
    </w:p>
    <w:p w:rsidR="008601FC" w:rsidRDefault="007F70AF">
      <w:pPr>
        <w:pStyle w:val="a4"/>
        <w:spacing w:after="0" w:line="360" w:lineRule="auto"/>
        <w:ind w:left="0"/>
        <w:jc w:val="both"/>
        <w:rPr>
          <w:ins w:id="878" w:author="\" w:date="2017-04-29T09:09:00Z"/>
          <w:rFonts w:ascii="Times New Roman" w:eastAsia="Times New Roman" w:hAnsi="Times New Roman" w:cs="Times New Roman"/>
          <w:sz w:val="28"/>
          <w:szCs w:val="28"/>
          <w:lang w:eastAsia="ru-RU"/>
        </w:rPr>
        <w:pPrChange w:id="879" w:author="\" w:date="2017-04-29T09:41:00Z">
          <w:pPr>
            <w:pStyle w:val="a4"/>
            <w:spacing w:line="360" w:lineRule="auto"/>
            <w:ind w:left="360"/>
            <w:jc w:val="center"/>
          </w:pPr>
        </w:pPrChange>
      </w:pPr>
      <w:ins w:id="880" w:author="\" w:date="2017-04-29T09:08:00Z">
        <w:r>
          <w:rPr>
            <w:rFonts w:ascii="Times New Roman" w:eastAsia="Times New Roman" w:hAnsi="Times New Roman" w:cs="Times New Roman"/>
            <w:sz w:val="28"/>
            <w:szCs w:val="28"/>
            <w:lang w:eastAsia="ru-RU"/>
          </w:rPr>
          <w:t xml:space="preserve">Логическое </w:t>
        </w:r>
      </w:ins>
      <w:ins w:id="881" w:author="\" w:date="2017-04-29T09:11:00Z">
        <w:r>
          <w:rPr>
            <w:rFonts w:ascii="Times New Roman" w:eastAsia="Times New Roman" w:hAnsi="Times New Roman" w:cs="Times New Roman"/>
            <w:sz w:val="28"/>
            <w:szCs w:val="28"/>
            <w:lang w:eastAsia="ru-RU"/>
          </w:rPr>
          <w:t xml:space="preserve">И </w:t>
        </w:r>
      </w:ins>
      <w:ins w:id="882" w:author="\" w:date="2017-04-29T09:08:00Z">
        <w:r>
          <w:rPr>
            <w:rFonts w:ascii="Times New Roman" w:eastAsia="Times New Roman" w:hAnsi="Times New Roman" w:cs="Times New Roman"/>
            <w:sz w:val="28"/>
            <w:szCs w:val="28"/>
            <w:lang w:eastAsia="ru-RU"/>
          </w:rPr>
          <w:t xml:space="preserve"> </w:t>
        </w:r>
      </w:ins>
      <w:ins w:id="883" w:author="\" w:date="2017-04-29T09:11:00Z">
        <w:r w:rsidRPr="007F70AF">
          <w:rPr>
            <w:rFonts w:ascii="Times New Roman" w:eastAsia="Times New Roman" w:hAnsi="Times New Roman" w:cs="Times New Roman"/>
            <w:b/>
            <w:sz w:val="28"/>
            <w:szCs w:val="28"/>
            <w:lang w:eastAsia="ru-RU"/>
            <w:rPrChange w:id="884" w:author="\" w:date="2017-04-29T09:11:00Z">
              <w:rPr>
                <w:rFonts w:ascii="Times New Roman" w:eastAsia="Times New Roman" w:hAnsi="Times New Roman" w:cs="Times New Roman"/>
                <w:sz w:val="28"/>
                <w:szCs w:val="28"/>
                <w:lang w:eastAsia="ru-RU"/>
              </w:rPr>
            </w:rPrChange>
          </w:rPr>
          <w:t>ЭКФ1554ЛИ1</w:t>
        </w:r>
        <w:r>
          <w:rPr>
            <w:rFonts w:ascii="Times New Roman" w:eastAsia="Times New Roman" w:hAnsi="Times New Roman" w:cs="Times New Roman"/>
            <w:sz w:val="28"/>
            <w:szCs w:val="28"/>
            <w:lang w:eastAsia="ru-RU"/>
          </w:rPr>
          <w:t xml:space="preserve">  </w:t>
        </w:r>
      </w:ins>
      <w:ins w:id="885" w:author="\" w:date="2017-04-29T09:08:00Z">
        <w:r>
          <w:rPr>
            <w:rFonts w:ascii="Times New Roman" w:eastAsia="Times New Roman" w:hAnsi="Times New Roman" w:cs="Times New Roman"/>
            <w:sz w:val="28"/>
            <w:szCs w:val="28"/>
            <w:lang w:eastAsia="ru-RU"/>
          </w:rPr>
          <w:t>1 шт</w:t>
        </w:r>
      </w:ins>
      <w:ins w:id="886" w:author="\" w:date="2017-04-29T09:16:00Z">
        <w:r w:rsidR="009462E4">
          <w:rPr>
            <w:rFonts w:ascii="Times New Roman" w:eastAsia="Times New Roman" w:hAnsi="Times New Roman" w:cs="Times New Roman"/>
            <w:sz w:val="28"/>
            <w:szCs w:val="28"/>
            <w:lang w:eastAsia="ru-RU"/>
          </w:rPr>
          <w:t xml:space="preserve"> (см. Таблицу 2.2.4</w:t>
        </w:r>
        <w:r w:rsidR="009462E4" w:rsidRPr="009462E4">
          <w:rPr>
            <w:rFonts w:ascii="Times New Roman" w:eastAsia="Times New Roman" w:hAnsi="Times New Roman" w:cs="Times New Roman"/>
            <w:sz w:val="28"/>
            <w:szCs w:val="28"/>
            <w:lang w:eastAsia="ru-RU"/>
          </w:rPr>
          <w:t>).</w:t>
        </w:r>
      </w:ins>
    </w:p>
    <w:p w:rsidR="007F70AF" w:rsidRDefault="007F70AF">
      <w:pPr>
        <w:pStyle w:val="a4"/>
        <w:spacing w:after="0" w:line="360" w:lineRule="auto"/>
        <w:ind w:left="360"/>
        <w:jc w:val="both"/>
        <w:rPr>
          <w:ins w:id="887" w:author="\" w:date="2017-04-29T09:14:00Z"/>
          <w:rFonts w:ascii="Times New Roman" w:eastAsia="Times New Roman" w:hAnsi="Times New Roman" w:cs="Times New Roman"/>
          <w:sz w:val="28"/>
          <w:szCs w:val="28"/>
          <w:lang w:eastAsia="ru-RU"/>
        </w:rPr>
        <w:pPrChange w:id="888" w:author="\" w:date="2017-04-29T08:53:00Z">
          <w:pPr>
            <w:pStyle w:val="a4"/>
            <w:spacing w:line="360" w:lineRule="auto"/>
            <w:ind w:left="360"/>
            <w:jc w:val="center"/>
          </w:pPr>
        </w:pPrChange>
      </w:pPr>
    </w:p>
    <w:p w:rsidR="007F70AF" w:rsidRPr="008601FC" w:rsidRDefault="009462E4">
      <w:pPr>
        <w:pStyle w:val="a4"/>
        <w:spacing w:after="0" w:line="360" w:lineRule="auto"/>
        <w:ind w:left="360"/>
        <w:jc w:val="right"/>
        <w:rPr>
          <w:ins w:id="889" w:author="\" w:date="2017-04-27T16:56:00Z"/>
          <w:rFonts w:ascii="Times New Roman" w:eastAsia="Times New Roman" w:hAnsi="Times New Roman" w:cs="Times New Roman"/>
          <w:sz w:val="28"/>
          <w:szCs w:val="28"/>
          <w:lang w:eastAsia="ru-RU"/>
        </w:rPr>
        <w:pPrChange w:id="890" w:author="\" w:date="2017-04-29T09:40:00Z">
          <w:pPr>
            <w:pStyle w:val="a4"/>
            <w:spacing w:line="360" w:lineRule="auto"/>
            <w:ind w:left="360"/>
            <w:jc w:val="center"/>
          </w:pPr>
        </w:pPrChange>
      </w:pPr>
      <w:ins w:id="891" w:author="\" w:date="2017-04-29T09:20:00Z">
        <w:r w:rsidRPr="009462E4">
          <w:rPr>
            <w:rFonts w:ascii="Times New Roman" w:eastAsia="Times New Roman" w:hAnsi="Times New Roman" w:cs="Times New Roman"/>
            <w:sz w:val="28"/>
            <w:szCs w:val="28"/>
            <w:lang w:eastAsia="ru-RU"/>
          </w:rPr>
          <w:t>Таблица 2.2.4</w:t>
        </w:r>
      </w:ins>
      <w:ins w:id="892" w:author="\" w:date="2017-04-29T09:21:00Z">
        <w:r>
          <w:rPr>
            <w:rFonts w:ascii="Times New Roman" w:eastAsia="Times New Roman" w:hAnsi="Times New Roman" w:cs="Times New Roman"/>
            <w:sz w:val="28"/>
            <w:szCs w:val="28"/>
            <w:lang w:eastAsia="ru-RU"/>
          </w:rPr>
          <w:t xml:space="preserve"> </w:t>
        </w:r>
        <w:r w:rsidRPr="009462E4">
          <w:rPr>
            <w:rFonts w:ascii="Times New Roman" w:eastAsia="Times New Roman" w:hAnsi="Times New Roman" w:cs="Times New Roman"/>
            <w:sz w:val="28"/>
            <w:szCs w:val="28"/>
            <w:lang w:eastAsia="ru-RU"/>
          </w:rPr>
          <w:t>Технические характеристики</w:t>
        </w:r>
        <w:r>
          <w:rPr>
            <w:rFonts w:ascii="Times New Roman" w:eastAsia="Times New Roman" w:hAnsi="Times New Roman" w:cs="Times New Roman"/>
            <w:sz w:val="28"/>
            <w:szCs w:val="28"/>
            <w:lang w:eastAsia="ru-RU"/>
          </w:rPr>
          <w:t xml:space="preserve"> Логического И</w:t>
        </w:r>
      </w:ins>
    </w:p>
    <w:tbl>
      <w:tblPr>
        <w:tblStyle w:val="af"/>
        <w:tblW w:w="5000" w:type="pct"/>
        <w:tblLook w:val="04A0" w:firstRow="1" w:lastRow="0" w:firstColumn="1" w:lastColumn="0" w:noHBand="0" w:noVBand="1"/>
        <w:tblPrChange w:id="893" w:author="\" w:date="2017-04-29T09:14:00Z">
          <w:tblPr>
            <w:tblStyle w:val="af"/>
            <w:tblW w:w="0" w:type="auto"/>
            <w:tblInd w:w="360" w:type="dxa"/>
            <w:tblLook w:val="04A0" w:firstRow="1" w:lastRow="0" w:firstColumn="1" w:lastColumn="0" w:noHBand="0" w:noVBand="1"/>
          </w:tblPr>
        </w:tblPrChange>
      </w:tblPr>
      <w:tblGrid>
        <w:gridCol w:w="4941"/>
        <w:gridCol w:w="4913"/>
        <w:tblGridChange w:id="894">
          <w:tblGrid>
            <w:gridCol w:w="4760"/>
            <w:gridCol w:w="4734"/>
          </w:tblGrid>
        </w:tblGridChange>
      </w:tblGrid>
      <w:tr w:rsidR="007F70AF" w:rsidTr="007F70AF">
        <w:trPr>
          <w:ins w:id="895" w:author="\" w:date="2017-04-29T09:13:00Z"/>
        </w:trPr>
        <w:tc>
          <w:tcPr>
            <w:tcW w:w="2507" w:type="pct"/>
            <w:tcPrChange w:id="896" w:author="\" w:date="2017-04-29T09:14:00Z">
              <w:tcPr>
                <w:tcW w:w="4760" w:type="dxa"/>
              </w:tcPr>
            </w:tcPrChange>
          </w:tcPr>
          <w:p w:rsidR="007F70AF" w:rsidRPr="007F70AF" w:rsidRDefault="007F70AF">
            <w:pPr>
              <w:pStyle w:val="a4"/>
              <w:spacing w:line="360" w:lineRule="auto"/>
              <w:ind w:left="0"/>
              <w:jc w:val="center"/>
              <w:rPr>
                <w:ins w:id="897" w:author="\" w:date="2017-04-29T09:13:00Z"/>
                <w:rFonts w:ascii="Times New Roman" w:eastAsia="Times New Roman" w:hAnsi="Times New Roman" w:cs="Times New Roman"/>
                <w:sz w:val="28"/>
                <w:szCs w:val="28"/>
                <w:lang w:eastAsia="ru-RU"/>
              </w:rPr>
              <w:pPrChange w:id="898" w:author="\" w:date="2017-04-29T09:40:00Z">
                <w:pPr>
                  <w:pStyle w:val="a4"/>
                  <w:spacing w:after="200" w:line="360" w:lineRule="auto"/>
                  <w:ind w:left="0"/>
                </w:pPr>
              </w:pPrChange>
            </w:pPr>
            <w:ins w:id="899" w:author="\" w:date="2017-04-29T09:13:00Z">
              <w:r>
                <w:rPr>
                  <w:rFonts w:ascii="Times New Roman" w:eastAsia="Times New Roman" w:hAnsi="Times New Roman" w:cs="Times New Roman"/>
                  <w:sz w:val="28"/>
                  <w:szCs w:val="28"/>
                  <w:lang w:eastAsia="ru-RU"/>
                </w:rPr>
                <w:t>Характеристика</w:t>
              </w:r>
            </w:ins>
          </w:p>
        </w:tc>
        <w:tc>
          <w:tcPr>
            <w:tcW w:w="2493" w:type="pct"/>
            <w:tcPrChange w:id="900" w:author="\" w:date="2017-04-29T09:14:00Z">
              <w:tcPr>
                <w:tcW w:w="4734" w:type="dxa"/>
              </w:tcPr>
            </w:tcPrChange>
          </w:tcPr>
          <w:p w:rsidR="007F70AF" w:rsidRPr="007F70AF" w:rsidRDefault="007F70AF">
            <w:pPr>
              <w:pStyle w:val="a4"/>
              <w:spacing w:line="360" w:lineRule="auto"/>
              <w:ind w:left="0"/>
              <w:jc w:val="center"/>
              <w:rPr>
                <w:ins w:id="901" w:author="\" w:date="2017-04-29T09:13:00Z"/>
                <w:rFonts w:ascii="Times New Roman" w:eastAsia="Times New Roman" w:hAnsi="Times New Roman" w:cs="Times New Roman"/>
                <w:sz w:val="28"/>
                <w:szCs w:val="28"/>
                <w:lang w:eastAsia="ru-RU"/>
              </w:rPr>
              <w:pPrChange w:id="902" w:author="\" w:date="2017-04-29T09:40:00Z">
                <w:pPr>
                  <w:pStyle w:val="a4"/>
                  <w:spacing w:after="200" w:line="360" w:lineRule="auto"/>
                  <w:ind w:left="0"/>
                  <w:jc w:val="center"/>
                </w:pPr>
              </w:pPrChange>
            </w:pPr>
            <w:ins w:id="903" w:author="\" w:date="2017-04-29T09:13:00Z">
              <w:r>
                <w:rPr>
                  <w:rFonts w:ascii="Times New Roman" w:eastAsia="Times New Roman" w:hAnsi="Times New Roman" w:cs="Times New Roman"/>
                  <w:sz w:val="28"/>
                  <w:szCs w:val="28"/>
                  <w:lang w:eastAsia="ru-RU"/>
                </w:rPr>
                <w:t>Значение</w:t>
              </w:r>
            </w:ins>
          </w:p>
        </w:tc>
      </w:tr>
      <w:tr w:rsidR="007F70AF" w:rsidTr="007F70AF">
        <w:trPr>
          <w:ins w:id="904" w:author="\" w:date="2017-04-29T09:09:00Z"/>
        </w:trPr>
        <w:tc>
          <w:tcPr>
            <w:tcW w:w="2507" w:type="pct"/>
            <w:tcPrChange w:id="905" w:author="\" w:date="2017-04-29T09:14:00Z">
              <w:tcPr>
                <w:tcW w:w="4760" w:type="dxa"/>
              </w:tcPr>
            </w:tcPrChange>
          </w:tcPr>
          <w:p w:rsidR="007F70AF" w:rsidRDefault="007F70AF">
            <w:pPr>
              <w:pStyle w:val="a4"/>
              <w:spacing w:line="360" w:lineRule="auto"/>
              <w:ind w:left="0"/>
              <w:rPr>
                <w:ins w:id="906" w:author="\" w:date="2017-04-29T09:09:00Z"/>
                <w:rFonts w:ascii="Times New Roman" w:eastAsia="Times New Roman" w:hAnsi="Times New Roman" w:cs="Times New Roman"/>
                <w:sz w:val="28"/>
                <w:szCs w:val="28"/>
                <w:lang w:eastAsia="ru-RU"/>
              </w:rPr>
              <w:pPrChange w:id="907" w:author="\" w:date="2017-04-29T09:09:00Z">
                <w:pPr>
                  <w:pStyle w:val="a4"/>
                  <w:spacing w:after="200" w:line="360" w:lineRule="auto"/>
                  <w:ind w:left="0"/>
                  <w:jc w:val="center"/>
                </w:pPr>
              </w:pPrChange>
            </w:pPr>
            <w:ins w:id="908" w:author="\" w:date="2017-04-29T09:09:00Z">
              <w:r w:rsidRPr="007F70AF">
                <w:rPr>
                  <w:rFonts w:ascii="Times New Roman" w:eastAsia="Times New Roman" w:hAnsi="Times New Roman" w:cs="Times New Roman"/>
                  <w:sz w:val="28"/>
                  <w:szCs w:val="28"/>
                  <w:lang w:eastAsia="ru-RU"/>
                </w:rPr>
                <w:t>КМОП</w:t>
              </w:r>
            </w:ins>
          </w:p>
        </w:tc>
        <w:tc>
          <w:tcPr>
            <w:tcW w:w="2493" w:type="pct"/>
            <w:tcPrChange w:id="909" w:author="\" w:date="2017-04-29T09:14:00Z">
              <w:tcPr>
                <w:tcW w:w="4734" w:type="dxa"/>
              </w:tcPr>
            </w:tcPrChange>
          </w:tcPr>
          <w:p w:rsidR="007F70AF" w:rsidRDefault="007F70AF">
            <w:pPr>
              <w:pStyle w:val="a4"/>
              <w:spacing w:line="360" w:lineRule="auto"/>
              <w:ind w:left="0"/>
              <w:jc w:val="center"/>
              <w:rPr>
                <w:ins w:id="910" w:author="\" w:date="2017-04-29T09:09:00Z"/>
                <w:rFonts w:ascii="Times New Roman" w:eastAsia="Times New Roman" w:hAnsi="Times New Roman" w:cs="Times New Roman"/>
                <w:sz w:val="28"/>
                <w:szCs w:val="28"/>
                <w:lang w:eastAsia="ru-RU"/>
              </w:rPr>
            </w:pPr>
            <w:ins w:id="911" w:author="\" w:date="2017-04-29T09:09:00Z">
              <w:r w:rsidRPr="007F70AF">
                <w:rPr>
                  <w:rFonts w:ascii="Times New Roman" w:eastAsia="Times New Roman" w:hAnsi="Times New Roman" w:cs="Times New Roman"/>
                  <w:sz w:val="28"/>
                  <w:szCs w:val="28"/>
                  <w:lang w:eastAsia="ru-RU"/>
                </w:rPr>
                <w:t>1554</w:t>
              </w:r>
            </w:ins>
          </w:p>
        </w:tc>
      </w:tr>
      <w:tr w:rsidR="007F70AF" w:rsidTr="007F70AF">
        <w:trPr>
          <w:ins w:id="912" w:author="\" w:date="2017-04-29T09:09:00Z"/>
        </w:trPr>
        <w:tc>
          <w:tcPr>
            <w:tcW w:w="2507" w:type="pct"/>
            <w:tcPrChange w:id="913" w:author="\" w:date="2017-04-29T09:14:00Z">
              <w:tcPr>
                <w:tcW w:w="4760" w:type="dxa"/>
              </w:tcPr>
            </w:tcPrChange>
          </w:tcPr>
          <w:p w:rsidR="007F70AF" w:rsidRDefault="007F70AF">
            <w:pPr>
              <w:pStyle w:val="a4"/>
              <w:spacing w:line="360" w:lineRule="auto"/>
              <w:ind w:left="0"/>
              <w:rPr>
                <w:ins w:id="914" w:author="\" w:date="2017-04-29T09:09:00Z"/>
                <w:rFonts w:ascii="Times New Roman" w:eastAsia="Times New Roman" w:hAnsi="Times New Roman" w:cs="Times New Roman"/>
                <w:sz w:val="28"/>
                <w:szCs w:val="28"/>
                <w:lang w:eastAsia="ru-RU"/>
              </w:rPr>
              <w:pPrChange w:id="915" w:author="\" w:date="2017-04-29T09:09:00Z">
                <w:pPr>
                  <w:pStyle w:val="a4"/>
                  <w:spacing w:after="200" w:line="360" w:lineRule="auto"/>
                  <w:ind w:left="0"/>
                  <w:jc w:val="center"/>
                </w:pPr>
              </w:pPrChange>
            </w:pPr>
            <w:ins w:id="916" w:author="\" w:date="2017-04-29T09:09:00Z">
              <w:r>
                <w:rPr>
                  <w:rFonts w:ascii="Times New Roman" w:eastAsia="Times New Roman" w:hAnsi="Times New Roman" w:cs="Times New Roman"/>
                  <w:sz w:val="28"/>
                  <w:szCs w:val="28"/>
                  <w:lang w:eastAsia="ru-RU"/>
                </w:rPr>
                <w:t>В</w:t>
              </w:r>
              <w:r w:rsidRPr="007F70AF">
                <w:rPr>
                  <w:rFonts w:ascii="Times New Roman" w:eastAsia="Times New Roman" w:hAnsi="Times New Roman" w:cs="Times New Roman"/>
                  <w:sz w:val="28"/>
                  <w:szCs w:val="28"/>
                  <w:lang w:eastAsia="ru-RU"/>
                </w:rPr>
                <w:t>ремя задержки</w:t>
              </w:r>
            </w:ins>
          </w:p>
        </w:tc>
        <w:tc>
          <w:tcPr>
            <w:tcW w:w="2493" w:type="pct"/>
            <w:tcPrChange w:id="917" w:author="\" w:date="2017-04-29T09:14:00Z">
              <w:tcPr>
                <w:tcW w:w="4734" w:type="dxa"/>
              </w:tcPr>
            </w:tcPrChange>
          </w:tcPr>
          <w:p w:rsidR="007F70AF" w:rsidRDefault="007F70AF">
            <w:pPr>
              <w:pStyle w:val="a4"/>
              <w:spacing w:line="360" w:lineRule="auto"/>
              <w:ind w:left="0"/>
              <w:jc w:val="center"/>
              <w:rPr>
                <w:ins w:id="918" w:author="\" w:date="2017-04-29T09:09:00Z"/>
                <w:rFonts w:ascii="Times New Roman" w:eastAsia="Times New Roman" w:hAnsi="Times New Roman" w:cs="Times New Roman"/>
                <w:sz w:val="28"/>
                <w:szCs w:val="28"/>
                <w:lang w:eastAsia="ru-RU"/>
              </w:rPr>
            </w:pPr>
            <w:ins w:id="919" w:author="\" w:date="2017-04-29T09:09:00Z">
              <w:r>
                <w:rPr>
                  <w:rFonts w:ascii="Times New Roman" w:eastAsia="Times New Roman" w:hAnsi="Times New Roman" w:cs="Times New Roman"/>
                  <w:sz w:val="28"/>
                  <w:szCs w:val="28"/>
                  <w:lang w:eastAsia="ru-RU"/>
                </w:rPr>
                <w:t>4 нс</w:t>
              </w:r>
            </w:ins>
          </w:p>
        </w:tc>
      </w:tr>
      <w:tr w:rsidR="007F70AF" w:rsidTr="007F70AF">
        <w:trPr>
          <w:ins w:id="920" w:author="\" w:date="2017-04-29T09:09:00Z"/>
        </w:trPr>
        <w:tc>
          <w:tcPr>
            <w:tcW w:w="2507" w:type="pct"/>
            <w:tcPrChange w:id="921" w:author="\" w:date="2017-04-29T09:14:00Z">
              <w:tcPr>
                <w:tcW w:w="4760" w:type="dxa"/>
              </w:tcPr>
            </w:tcPrChange>
          </w:tcPr>
          <w:p w:rsidR="007F70AF" w:rsidRDefault="007F70AF">
            <w:pPr>
              <w:pStyle w:val="a4"/>
              <w:spacing w:line="360" w:lineRule="auto"/>
              <w:ind w:left="0"/>
              <w:rPr>
                <w:ins w:id="922" w:author="\" w:date="2017-04-29T09:09:00Z"/>
                <w:rFonts w:ascii="Times New Roman" w:eastAsia="Times New Roman" w:hAnsi="Times New Roman" w:cs="Times New Roman"/>
                <w:sz w:val="28"/>
                <w:szCs w:val="28"/>
                <w:lang w:eastAsia="ru-RU"/>
              </w:rPr>
              <w:pPrChange w:id="923" w:author="\" w:date="2017-04-29T09:10:00Z">
                <w:pPr>
                  <w:pStyle w:val="a4"/>
                  <w:spacing w:after="200" w:line="360" w:lineRule="auto"/>
                  <w:ind w:left="0"/>
                  <w:jc w:val="center"/>
                </w:pPr>
              </w:pPrChange>
            </w:pPr>
            <w:ins w:id="924" w:author="\" w:date="2017-04-29T09:09:00Z">
              <w:r>
                <w:rPr>
                  <w:rFonts w:ascii="Times New Roman" w:eastAsia="Times New Roman" w:hAnsi="Times New Roman" w:cs="Times New Roman"/>
                  <w:sz w:val="28"/>
                  <w:szCs w:val="28"/>
                  <w:lang w:eastAsia="ru-RU"/>
                </w:rPr>
                <w:t>Н</w:t>
              </w:r>
              <w:r w:rsidRPr="007F70AF">
                <w:rPr>
                  <w:rFonts w:ascii="Times New Roman" w:eastAsia="Times New Roman" w:hAnsi="Times New Roman" w:cs="Times New Roman"/>
                  <w:sz w:val="28"/>
                  <w:szCs w:val="28"/>
                  <w:lang w:eastAsia="ru-RU"/>
                </w:rPr>
                <w:t>апряжение питания</w:t>
              </w:r>
            </w:ins>
          </w:p>
        </w:tc>
        <w:tc>
          <w:tcPr>
            <w:tcW w:w="2493" w:type="pct"/>
            <w:tcPrChange w:id="925" w:author="\" w:date="2017-04-29T09:14:00Z">
              <w:tcPr>
                <w:tcW w:w="4734" w:type="dxa"/>
              </w:tcPr>
            </w:tcPrChange>
          </w:tcPr>
          <w:p w:rsidR="007F70AF" w:rsidRDefault="007F70AF">
            <w:pPr>
              <w:pStyle w:val="a4"/>
              <w:spacing w:line="360" w:lineRule="auto"/>
              <w:ind w:left="0"/>
              <w:jc w:val="center"/>
              <w:rPr>
                <w:ins w:id="926" w:author="\" w:date="2017-04-29T09:09:00Z"/>
                <w:rFonts w:ascii="Times New Roman" w:eastAsia="Times New Roman" w:hAnsi="Times New Roman" w:cs="Times New Roman"/>
                <w:sz w:val="28"/>
                <w:szCs w:val="28"/>
                <w:lang w:eastAsia="ru-RU"/>
              </w:rPr>
            </w:pPr>
            <w:ins w:id="927" w:author="\" w:date="2017-04-29T09:10:00Z">
              <w:r w:rsidRPr="007F70AF">
                <w:rPr>
                  <w:rFonts w:ascii="Times New Roman" w:eastAsia="Times New Roman" w:hAnsi="Times New Roman" w:cs="Times New Roman"/>
                  <w:sz w:val="28"/>
                  <w:szCs w:val="28"/>
                  <w:lang w:eastAsia="ru-RU"/>
                </w:rPr>
                <w:t>2-6 В</w:t>
              </w:r>
            </w:ins>
          </w:p>
        </w:tc>
      </w:tr>
      <w:tr w:rsidR="007F70AF" w:rsidTr="007F70AF">
        <w:trPr>
          <w:ins w:id="928" w:author="\" w:date="2017-04-29T09:09:00Z"/>
        </w:trPr>
        <w:tc>
          <w:tcPr>
            <w:tcW w:w="2507" w:type="pct"/>
            <w:tcPrChange w:id="929" w:author="\" w:date="2017-04-29T09:14:00Z">
              <w:tcPr>
                <w:tcW w:w="4760" w:type="dxa"/>
              </w:tcPr>
            </w:tcPrChange>
          </w:tcPr>
          <w:p w:rsidR="007F70AF" w:rsidRDefault="007F70AF">
            <w:pPr>
              <w:pStyle w:val="a4"/>
              <w:spacing w:line="360" w:lineRule="auto"/>
              <w:ind w:left="0"/>
              <w:rPr>
                <w:ins w:id="930" w:author="\" w:date="2017-04-29T09:09:00Z"/>
                <w:rFonts w:ascii="Times New Roman" w:eastAsia="Times New Roman" w:hAnsi="Times New Roman" w:cs="Times New Roman"/>
                <w:sz w:val="28"/>
                <w:szCs w:val="28"/>
                <w:lang w:eastAsia="ru-RU"/>
              </w:rPr>
              <w:pPrChange w:id="931" w:author="\" w:date="2017-04-29T09:10:00Z">
                <w:pPr>
                  <w:pStyle w:val="a4"/>
                  <w:spacing w:after="200" w:line="360" w:lineRule="auto"/>
                  <w:ind w:left="0"/>
                  <w:jc w:val="center"/>
                </w:pPr>
              </w:pPrChange>
            </w:pPr>
            <w:ins w:id="932" w:author="\" w:date="2017-04-29T09:10:00Z">
              <w:r w:rsidRPr="007F70AF">
                <w:rPr>
                  <w:rFonts w:ascii="Times New Roman" w:eastAsia="Times New Roman" w:hAnsi="Times New Roman" w:cs="Times New Roman"/>
                  <w:sz w:val="28"/>
                  <w:szCs w:val="28"/>
                  <w:lang w:eastAsia="ru-RU"/>
                </w:rPr>
                <w:t>Корпус</w:t>
              </w:r>
            </w:ins>
          </w:p>
        </w:tc>
        <w:tc>
          <w:tcPr>
            <w:tcW w:w="2493" w:type="pct"/>
            <w:tcPrChange w:id="933" w:author="\" w:date="2017-04-29T09:14:00Z">
              <w:tcPr>
                <w:tcW w:w="4734" w:type="dxa"/>
              </w:tcPr>
            </w:tcPrChange>
          </w:tcPr>
          <w:p w:rsidR="007F70AF" w:rsidRDefault="007F70AF">
            <w:pPr>
              <w:pStyle w:val="a4"/>
              <w:spacing w:line="360" w:lineRule="auto"/>
              <w:ind w:left="0"/>
              <w:jc w:val="center"/>
              <w:rPr>
                <w:ins w:id="934" w:author="\" w:date="2017-04-29T09:09:00Z"/>
                <w:rFonts w:ascii="Times New Roman" w:eastAsia="Times New Roman" w:hAnsi="Times New Roman" w:cs="Times New Roman"/>
                <w:sz w:val="28"/>
                <w:szCs w:val="28"/>
                <w:lang w:eastAsia="ru-RU"/>
              </w:rPr>
            </w:pPr>
            <w:ins w:id="935" w:author="\" w:date="2017-04-29T09:10:00Z">
              <w:r w:rsidRPr="007F70AF">
                <w:rPr>
                  <w:rFonts w:ascii="Times New Roman" w:eastAsia="Times New Roman" w:hAnsi="Times New Roman" w:cs="Times New Roman"/>
                  <w:sz w:val="28"/>
                  <w:szCs w:val="28"/>
                  <w:lang w:eastAsia="ru-RU"/>
                </w:rPr>
                <w:t>4306.14-A</w:t>
              </w:r>
            </w:ins>
          </w:p>
        </w:tc>
      </w:tr>
    </w:tbl>
    <w:p w:rsidR="007F70AF" w:rsidRDefault="007F70AF">
      <w:pPr>
        <w:pStyle w:val="a4"/>
        <w:spacing w:after="0" w:line="360" w:lineRule="auto"/>
        <w:ind w:left="360"/>
        <w:jc w:val="both"/>
        <w:rPr>
          <w:ins w:id="936" w:author="\" w:date="2017-04-29T09:13:00Z"/>
          <w:rFonts w:ascii="Times New Roman" w:eastAsia="Times New Roman" w:hAnsi="Times New Roman" w:cs="Times New Roman"/>
          <w:sz w:val="28"/>
          <w:szCs w:val="28"/>
          <w:lang w:eastAsia="ru-RU"/>
        </w:rPr>
        <w:pPrChange w:id="937" w:author="\" w:date="2017-04-29T09:12:00Z">
          <w:pPr>
            <w:pStyle w:val="a4"/>
            <w:spacing w:line="360" w:lineRule="auto"/>
            <w:ind w:left="360"/>
            <w:jc w:val="center"/>
          </w:pPr>
        </w:pPrChange>
      </w:pPr>
    </w:p>
    <w:p w:rsidR="007F70AF" w:rsidRPr="009462E4" w:rsidRDefault="007F70AF">
      <w:pPr>
        <w:pStyle w:val="a4"/>
        <w:spacing w:after="0" w:line="360" w:lineRule="auto"/>
        <w:ind w:left="0"/>
        <w:jc w:val="both"/>
        <w:rPr>
          <w:ins w:id="938" w:author="\" w:date="2017-04-29T09:12:00Z"/>
          <w:rFonts w:ascii="Times New Roman" w:eastAsia="Times New Roman" w:hAnsi="Times New Roman" w:cs="Times New Roman"/>
          <w:sz w:val="28"/>
          <w:szCs w:val="28"/>
          <w:lang w:val="en-US" w:eastAsia="ru-RU"/>
          <w:rPrChange w:id="939" w:author="\" w:date="2017-04-29T09:21:00Z">
            <w:rPr>
              <w:ins w:id="940" w:author="\" w:date="2017-04-29T09:12:00Z"/>
              <w:rFonts w:ascii="Times New Roman" w:eastAsia="Times New Roman" w:hAnsi="Times New Roman" w:cs="Times New Roman"/>
              <w:sz w:val="28"/>
              <w:szCs w:val="28"/>
              <w:lang w:eastAsia="ru-RU"/>
            </w:rPr>
          </w:rPrChange>
        </w:rPr>
        <w:pPrChange w:id="941" w:author="\" w:date="2017-04-29T09:12:00Z">
          <w:pPr>
            <w:pStyle w:val="a4"/>
            <w:spacing w:line="360" w:lineRule="auto"/>
            <w:ind w:left="360"/>
            <w:jc w:val="center"/>
          </w:pPr>
        </w:pPrChange>
      </w:pPr>
      <w:ins w:id="942" w:author="\" w:date="2017-04-29T09:12:00Z">
        <w:r>
          <w:rPr>
            <w:rFonts w:ascii="Times New Roman" w:eastAsia="Times New Roman" w:hAnsi="Times New Roman" w:cs="Times New Roman"/>
            <w:sz w:val="28"/>
            <w:szCs w:val="28"/>
            <w:lang w:eastAsia="ru-RU"/>
          </w:rPr>
          <w:t>Кнопки 2 шт</w:t>
        </w:r>
      </w:ins>
      <w:ins w:id="943" w:author="\" w:date="2017-04-29T09:21:00Z">
        <w:r w:rsidR="009462E4">
          <w:rPr>
            <w:rFonts w:ascii="Times New Roman" w:eastAsia="Times New Roman" w:hAnsi="Times New Roman" w:cs="Times New Roman"/>
            <w:sz w:val="28"/>
            <w:szCs w:val="28"/>
            <w:lang w:val="en-US" w:eastAsia="ru-RU"/>
          </w:rPr>
          <w:t>.</w:t>
        </w:r>
      </w:ins>
    </w:p>
    <w:p w:rsidR="007F70AF" w:rsidRPr="008B714A" w:rsidRDefault="007F70AF">
      <w:pPr>
        <w:pStyle w:val="a4"/>
        <w:spacing w:after="0" w:line="360" w:lineRule="auto"/>
        <w:ind w:left="0"/>
        <w:jc w:val="both"/>
        <w:rPr>
          <w:ins w:id="944" w:author="\" w:date="2017-04-29T09:11:00Z"/>
          <w:rFonts w:ascii="Times New Roman" w:eastAsia="Times New Roman" w:hAnsi="Times New Roman" w:cs="Times New Roman"/>
          <w:sz w:val="28"/>
          <w:szCs w:val="28"/>
          <w:lang w:eastAsia="ru-RU"/>
          <w:rPrChange w:id="945" w:author="\" w:date="2017-04-29T09:41:00Z">
            <w:rPr>
              <w:ins w:id="946" w:author="\" w:date="2017-04-29T09:11:00Z"/>
              <w:lang w:eastAsia="ru-RU"/>
            </w:rPr>
          </w:rPrChange>
        </w:rPr>
        <w:pPrChange w:id="947" w:author="\" w:date="2017-04-29T09:12:00Z">
          <w:pPr>
            <w:pStyle w:val="a4"/>
            <w:spacing w:line="360" w:lineRule="auto"/>
            <w:ind w:left="360"/>
            <w:jc w:val="center"/>
          </w:pPr>
        </w:pPrChange>
      </w:pPr>
      <w:ins w:id="948" w:author="\" w:date="2017-04-29T09:12:00Z">
        <w:r>
          <w:rPr>
            <w:rFonts w:ascii="Times New Roman" w:eastAsia="Times New Roman" w:hAnsi="Times New Roman" w:cs="Times New Roman"/>
            <w:sz w:val="28"/>
            <w:szCs w:val="28"/>
            <w:lang w:eastAsia="ru-RU"/>
          </w:rPr>
          <w:t>Светодиоды: красный, зелёный и желтый</w:t>
        </w:r>
      </w:ins>
      <w:ins w:id="949" w:author="\" w:date="2017-04-29T09:14:00Z">
        <w:r>
          <w:rPr>
            <w:rFonts w:ascii="Times New Roman" w:eastAsia="Times New Roman" w:hAnsi="Times New Roman" w:cs="Times New Roman"/>
            <w:sz w:val="28"/>
            <w:szCs w:val="28"/>
            <w:lang w:eastAsia="ru-RU"/>
          </w:rPr>
          <w:t>.</w:t>
        </w:r>
      </w:ins>
      <w:ins w:id="950" w:author="\" w:date="2017-04-29T09:21:00Z">
        <w:r w:rsidR="009462E4">
          <w:rPr>
            <w:rFonts w:ascii="Times New Roman" w:eastAsia="Times New Roman" w:hAnsi="Times New Roman" w:cs="Times New Roman"/>
            <w:sz w:val="28"/>
            <w:szCs w:val="28"/>
            <w:lang w:eastAsia="ru-RU"/>
          </w:rPr>
          <w:t xml:space="preserve"> С рабочим напряжением 5</w:t>
        </w:r>
        <w:r w:rsidR="009462E4">
          <w:rPr>
            <w:rFonts w:ascii="Times New Roman" w:eastAsia="Times New Roman" w:hAnsi="Times New Roman" w:cs="Times New Roman"/>
            <w:sz w:val="28"/>
            <w:szCs w:val="28"/>
            <w:lang w:val="en-US" w:eastAsia="ru-RU"/>
          </w:rPr>
          <w:t>V</w:t>
        </w:r>
        <w:r w:rsidR="009462E4" w:rsidRPr="008B714A">
          <w:rPr>
            <w:rFonts w:ascii="Times New Roman" w:eastAsia="Times New Roman" w:hAnsi="Times New Roman" w:cs="Times New Roman"/>
            <w:sz w:val="28"/>
            <w:szCs w:val="28"/>
            <w:lang w:eastAsia="ru-RU"/>
            <w:rPrChange w:id="951" w:author="\" w:date="2017-04-29T09:41:00Z">
              <w:rPr>
                <w:rFonts w:ascii="Times New Roman" w:eastAsia="Times New Roman" w:hAnsi="Times New Roman" w:cs="Times New Roman"/>
                <w:sz w:val="28"/>
                <w:szCs w:val="28"/>
                <w:lang w:val="en-US" w:eastAsia="ru-RU"/>
              </w:rPr>
            </w:rPrChange>
          </w:rPr>
          <w:t>.</w:t>
        </w:r>
      </w:ins>
    </w:p>
    <w:p w:rsidR="007F70AF" w:rsidRPr="008601FC" w:rsidRDefault="007F70AF">
      <w:pPr>
        <w:pStyle w:val="a4"/>
        <w:spacing w:after="0" w:line="360" w:lineRule="auto"/>
        <w:ind w:left="360"/>
        <w:jc w:val="center"/>
        <w:rPr>
          <w:ins w:id="952" w:author="\" w:date="2017-04-27T16:56:00Z"/>
          <w:rFonts w:ascii="Times New Roman" w:eastAsia="Times New Roman" w:hAnsi="Times New Roman" w:cs="Times New Roman"/>
          <w:sz w:val="28"/>
          <w:szCs w:val="28"/>
          <w:lang w:eastAsia="ru-RU"/>
        </w:rPr>
        <w:pPrChange w:id="953" w:author="\" w:date="2017-04-27T17:24:00Z">
          <w:pPr>
            <w:pStyle w:val="a4"/>
            <w:spacing w:line="360" w:lineRule="auto"/>
            <w:ind w:left="360"/>
            <w:jc w:val="center"/>
          </w:pPr>
        </w:pPrChange>
      </w:pPr>
    </w:p>
    <w:p w:rsidR="00744A56" w:rsidRPr="009D5E44" w:rsidRDefault="008B741E">
      <w:pPr>
        <w:pStyle w:val="a4"/>
        <w:spacing w:after="0" w:line="360" w:lineRule="auto"/>
        <w:ind w:left="360"/>
        <w:jc w:val="center"/>
        <w:rPr>
          <w:rFonts w:ascii="Times New Roman" w:eastAsia="Times New Roman" w:hAnsi="Times New Roman" w:cs="Times New Roman"/>
          <w:sz w:val="28"/>
          <w:szCs w:val="28"/>
          <w:lang w:eastAsia="ru-RU"/>
        </w:rPr>
        <w:pPrChange w:id="954" w:author="\" w:date="2017-04-27T17:24:00Z">
          <w:pPr>
            <w:pStyle w:val="a4"/>
            <w:spacing w:line="360" w:lineRule="auto"/>
            <w:ind w:left="360"/>
            <w:jc w:val="center"/>
          </w:pPr>
        </w:pPrChange>
      </w:pPr>
      <w:r>
        <w:rPr>
          <w:rFonts w:ascii="Times New Roman" w:eastAsia="Times New Roman" w:hAnsi="Times New Roman" w:cs="Times New Roman"/>
          <w:sz w:val="28"/>
          <w:szCs w:val="28"/>
          <w:lang w:eastAsia="ru-RU"/>
        </w:rPr>
        <w:t>ЗАКЛЮЧЕНИЕ</w:t>
      </w:r>
    </w:p>
    <w:p w:rsidR="00E86525" w:rsidRPr="009D5E44" w:rsidRDefault="00E86525">
      <w:pPr>
        <w:pStyle w:val="a4"/>
        <w:spacing w:after="0" w:line="360" w:lineRule="auto"/>
        <w:ind w:left="0" w:firstLine="709"/>
        <w:jc w:val="both"/>
        <w:rPr>
          <w:rFonts w:ascii="Times New Roman" w:eastAsia="Times New Roman" w:hAnsi="Times New Roman" w:cs="Times New Roman"/>
          <w:sz w:val="28"/>
          <w:szCs w:val="28"/>
          <w:lang w:eastAsia="ru-RU"/>
        </w:rPr>
        <w:pPrChange w:id="955" w:author="\" w:date="2017-04-27T17:24:00Z">
          <w:pPr>
            <w:pStyle w:val="a4"/>
            <w:spacing w:line="360" w:lineRule="auto"/>
            <w:ind w:left="360" w:firstLine="348"/>
            <w:jc w:val="both"/>
          </w:pPr>
        </w:pPrChange>
      </w:pPr>
      <w:r w:rsidRPr="009D5E44">
        <w:rPr>
          <w:rFonts w:ascii="Times New Roman" w:eastAsia="Times New Roman" w:hAnsi="Times New Roman" w:cs="Times New Roman"/>
          <w:sz w:val="28"/>
          <w:szCs w:val="28"/>
          <w:lang w:eastAsia="ru-RU"/>
        </w:rPr>
        <w:lastRenderedPageBreak/>
        <w:t xml:space="preserve">Исходя из наукоёмкости задачи, я смею сделать </w:t>
      </w:r>
      <w:del w:id="956" w:author="\" w:date="2017-04-29T09:41:00Z">
        <w:r w:rsidRPr="009D5E44" w:rsidDel="008B714A">
          <w:rPr>
            <w:rFonts w:ascii="Times New Roman" w:eastAsia="Times New Roman" w:hAnsi="Times New Roman" w:cs="Times New Roman"/>
            <w:sz w:val="28"/>
            <w:szCs w:val="28"/>
            <w:lang w:eastAsia="ru-RU"/>
          </w:rPr>
          <w:delText>вывод</w:delText>
        </w:r>
      </w:del>
      <w:ins w:id="957" w:author="\" w:date="2017-04-29T09:41:00Z">
        <w:r w:rsidR="008B714A" w:rsidRPr="009D5E44">
          <w:rPr>
            <w:rFonts w:ascii="Times New Roman" w:eastAsia="Times New Roman" w:hAnsi="Times New Roman" w:cs="Times New Roman"/>
            <w:sz w:val="28"/>
            <w:szCs w:val="28"/>
            <w:lang w:eastAsia="ru-RU"/>
          </w:rPr>
          <w:t>вывод,</w:t>
        </w:r>
      </w:ins>
      <w:r w:rsidRPr="009D5E44">
        <w:rPr>
          <w:rFonts w:ascii="Times New Roman" w:eastAsia="Times New Roman" w:hAnsi="Times New Roman" w:cs="Times New Roman"/>
          <w:sz w:val="28"/>
          <w:szCs w:val="28"/>
          <w:lang w:eastAsia="ru-RU"/>
        </w:rPr>
        <w:t xml:space="preserve"> что собрать собственный дозиметр при </w:t>
      </w:r>
      <w:del w:id="958" w:author="\" w:date="2017-04-29T09:41:00Z">
        <w:r w:rsidRPr="009D5E44" w:rsidDel="008B714A">
          <w:rPr>
            <w:rFonts w:ascii="Times New Roman" w:eastAsia="Times New Roman" w:hAnsi="Times New Roman" w:cs="Times New Roman"/>
            <w:sz w:val="28"/>
            <w:szCs w:val="28"/>
            <w:lang w:eastAsia="ru-RU"/>
          </w:rPr>
          <w:delText xml:space="preserve">наличие </w:delText>
        </w:r>
      </w:del>
      <w:ins w:id="959" w:author="\" w:date="2017-04-29T09:41:00Z">
        <w:r w:rsidR="008B714A" w:rsidRPr="009D5E44">
          <w:rPr>
            <w:rFonts w:ascii="Times New Roman" w:eastAsia="Times New Roman" w:hAnsi="Times New Roman" w:cs="Times New Roman"/>
            <w:sz w:val="28"/>
            <w:szCs w:val="28"/>
            <w:lang w:eastAsia="ru-RU"/>
          </w:rPr>
          <w:t>наличи</w:t>
        </w:r>
        <w:r w:rsidR="008B714A">
          <w:rPr>
            <w:rFonts w:ascii="Times New Roman" w:eastAsia="Times New Roman" w:hAnsi="Times New Roman" w:cs="Times New Roman"/>
            <w:sz w:val="28"/>
            <w:szCs w:val="28"/>
            <w:lang w:eastAsia="ru-RU"/>
          </w:rPr>
          <w:t>и</w:t>
        </w:r>
        <w:r w:rsidR="008B714A" w:rsidRPr="009D5E44">
          <w:rPr>
            <w:rFonts w:ascii="Times New Roman" w:eastAsia="Times New Roman" w:hAnsi="Times New Roman" w:cs="Times New Roman"/>
            <w:sz w:val="28"/>
            <w:szCs w:val="28"/>
            <w:lang w:eastAsia="ru-RU"/>
          </w:rPr>
          <w:t xml:space="preserve"> </w:t>
        </w:r>
      </w:ins>
      <w:r w:rsidRPr="009D5E44">
        <w:rPr>
          <w:rFonts w:ascii="Times New Roman" w:eastAsia="Times New Roman" w:hAnsi="Times New Roman" w:cs="Times New Roman"/>
          <w:sz w:val="28"/>
          <w:szCs w:val="28"/>
          <w:lang w:eastAsia="ru-RU"/>
        </w:rPr>
        <w:t xml:space="preserve">деталей и должного умения – задача более чем выполнимая. </w:t>
      </w:r>
      <w:del w:id="960" w:author="\" w:date="2017-04-29T09:41:00Z">
        <w:r w:rsidRPr="009D5E44" w:rsidDel="008B714A">
          <w:rPr>
            <w:rFonts w:ascii="Times New Roman" w:eastAsia="Times New Roman" w:hAnsi="Times New Roman" w:cs="Times New Roman"/>
            <w:sz w:val="28"/>
            <w:szCs w:val="28"/>
            <w:lang w:eastAsia="ru-RU"/>
          </w:rPr>
          <w:delText>Разумеется</w:delText>
        </w:r>
      </w:del>
      <w:ins w:id="961" w:author="\" w:date="2017-04-29T09:41:00Z">
        <w:r w:rsidR="008B714A" w:rsidRPr="009D5E44">
          <w:rPr>
            <w:rFonts w:ascii="Times New Roman" w:eastAsia="Times New Roman" w:hAnsi="Times New Roman" w:cs="Times New Roman"/>
            <w:sz w:val="28"/>
            <w:szCs w:val="28"/>
            <w:lang w:eastAsia="ru-RU"/>
          </w:rPr>
          <w:t>Разумеется,</w:t>
        </w:r>
      </w:ins>
      <w:r w:rsidRPr="009D5E44">
        <w:rPr>
          <w:rFonts w:ascii="Times New Roman" w:eastAsia="Times New Roman" w:hAnsi="Times New Roman" w:cs="Times New Roman"/>
          <w:sz w:val="28"/>
          <w:szCs w:val="28"/>
          <w:lang w:eastAsia="ru-RU"/>
        </w:rPr>
        <w:t xml:space="preserve"> полученный прибор будет значительно уступать </w:t>
      </w:r>
      <w:ins w:id="962" w:author="\" w:date="2017-04-29T09:42:00Z">
        <w:r w:rsidR="008B714A">
          <w:rPr>
            <w:rFonts w:ascii="Times New Roman" w:eastAsia="Times New Roman" w:hAnsi="Times New Roman" w:cs="Times New Roman"/>
            <w:sz w:val="28"/>
            <w:szCs w:val="28"/>
            <w:lang w:eastAsia="ru-RU"/>
          </w:rPr>
          <w:t xml:space="preserve">в </w:t>
        </w:r>
      </w:ins>
      <w:r w:rsidRPr="009D5E44">
        <w:rPr>
          <w:rFonts w:ascii="Times New Roman" w:eastAsia="Times New Roman" w:hAnsi="Times New Roman" w:cs="Times New Roman"/>
          <w:sz w:val="28"/>
          <w:szCs w:val="28"/>
          <w:lang w:eastAsia="ru-RU"/>
        </w:rPr>
        <w:t>точност</w:t>
      </w:r>
      <w:del w:id="963" w:author="\" w:date="2017-04-29T09:42:00Z">
        <w:r w:rsidRPr="009D5E44" w:rsidDel="008B714A">
          <w:rPr>
            <w:rFonts w:ascii="Times New Roman" w:eastAsia="Times New Roman" w:hAnsi="Times New Roman" w:cs="Times New Roman"/>
            <w:sz w:val="28"/>
            <w:szCs w:val="28"/>
            <w:lang w:eastAsia="ru-RU"/>
          </w:rPr>
          <w:delText>ью</w:delText>
        </w:r>
      </w:del>
      <w:ins w:id="964" w:author="\" w:date="2017-04-29T09:42:00Z">
        <w:r w:rsidR="008B714A">
          <w:rPr>
            <w:rFonts w:ascii="Times New Roman" w:eastAsia="Times New Roman" w:hAnsi="Times New Roman" w:cs="Times New Roman"/>
            <w:sz w:val="28"/>
            <w:szCs w:val="28"/>
            <w:lang w:eastAsia="ru-RU"/>
          </w:rPr>
          <w:t xml:space="preserve">и измерений </w:t>
        </w:r>
      </w:ins>
      <w:r w:rsidRPr="009D5E44">
        <w:rPr>
          <w:rFonts w:ascii="Times New Roman" w:eastAsia="Times New Roman" w:hAnsi="Times New Roman" w:cs="Times New Roman"/>
          <w:sz w:val="28"/>
          <w:szCs w:val="28"/>
          <w:lang w:eastAsia="ru-RU"/>
        </w:rPr>
        <w:t xml:space="preserve"> перед </w:t>
      </w:r>
      <w:del w:id="965" w:author="\" w:date="2017-04-29T09:41:00Z">
        <w:r w:rsidRPr="009D5E44" w:rsidDel="008B714A">
          <w:rPr>
            <w:rFonts w:ascii="Times New Roman" w:eastAsia="Times New Roman" w:hAnsi="Times New Roman" w:cs="Times New Roman"/>
            <w:sz w:val="28"/>
            <w:szCs w:val="28"/>
            <w:lang w:eastAsia="ru-RU"/>
          </w:rPr>
          <w:delText xml:space="preserve"> </w:delText>
        </w:r>
      </w:del>
      <w:r w:rsidRPr="009D5E44">
        <w:rPr>
          <w:rFonts w:ascii="Times New Roman" w:eastAsia="Times New Roman" w:hAnsi="Times New Roman" w:cs="Times New Roman"/>
          <w:sz w:val="28"/>
          <w:szCs w:val="28"/>
          <w:lang w:eastAsia="ru-RU"/>
        </w:rPr>
        <w:t xml:space="preserve">своими коммерческими аналогами, но цели создать прибор превосходящий их по характеристикам в нашей работе не стояло. Потому </w:t>
      </w:r>
      <w:del w:id="966" w:author="\" w:date="2017-04-29T09:42:00Z">
        <w:r w:rsidRPr="009D5E44" w:rsidDel="008B714A">
          <w:rPr>
            <w:rFonts w:ascii="Times New Roman" w:eastAsia="Times New Roman" w:hAnsi="Times New Roman" w:cs="Times New Roman"/>
            <w:sz w:val="28"/>
            <w:szCs w:val="28"/>
            <w:lang w:eastAsia="ru-RU"/>
          </w:rPr>
          <w:delText>считаю</w:delText>
        </w:r>
      </w:del>
      <w:ins w:id="967" w:author="\" w:date="2017-04-29T09:42:00Z">
        <w:r w:rsidR="008B714A" w:rsidRPr="009D5E44">
          <w:rPr>
            <w:rFonts w:ascii="Times New Roman" w:eastAsia="Times New Roman" w:hAnsi="Times New Roman" w:cs="Times New Roman"/>
            <w:sz w:val="28"/>
            <w:szCs w:val="28"/>
            <w:lang w:eastAsia="ru-RU"/>
          </w:rPr>
          <w:t>считаю,</w:t>
        </w:r>
      </w:ins>
      <w:r w:rsidRPr="009D5E44">
        <w:rPr>
          <w:rFonts w:ascii="Times New Roman" w:eastAsia="Times New Roman" w:hAnsi="Times New Roman" w:cs="Times New Roman"/>
          <w:sz w:val="28"/>
          <w:szCs w:val="28"/>
          <w:lang w:eastAsia="ru-RU"/>
        </w:rPr>
        <w:t xml:space="preserve"> что </w:t>
      </w:r>
      <w:del w:id="968" w:author="\" w:date="2017-04-29T09:42:00Z">
        <w:r w:rsidRPr="009D5E44" w:rsidDel="008B714A">
          <w:rPr>
            <w:rFonts w:ascii="Times New Roman" w:eastAsia="Times New Roman" w:hAnsi="Times New Roman" w:cs="Times New Roman"/>
            <w:sz w:val="28"/>
            <w:szCs w:val="28"/>
            <w:lang w:eastAsia="ru-RU"/>
          </w:rPr>
          <w:delText>всё было</w:delText>
        </w:r>
      </w:del>
      <w:ins w:id="969" w:author="\" w:date="2017-04-29T09:42:00Z">
        <w:r w:rsidR="008B714A">
          <w:rPr>
            <w:rFonts w:ascii="Times New Roman" w:eastAsia="Times New Roman" w:hAnsi="Times New Roman" w:cs="Times New Roman"/>
            <w:sz w:val="28"/>
            <w:szCs w:val="28"/>
            <w:lang w:eastAsia="ru-RU"/>
          </w:rPr>
          <w:t>поставленная задача была</w:t>
        </w:r>
      </w:ins>
      <w:r w:rsidRPr="009D5E44">
        <w:rPr>
          <w:rFonts w:ascii="Times New Roman" w:eastAsia="Times New Roman" w:hAnsi="Times New Roman" w:cs="Times New Roman"/>
          <w:sz w:val="28"/>
          <w:szCs w:val="28"/>
          <w:lang w:eastAsia="ru-RU"/>
        </w:rPr>
        <w:t xml:space="preserve"> выполнен</w:t>
      </w:r>
      <w:ins w:id="970" w:author="\" w:date="2017-04-29T09:42:00Z">
        <w:r w:rsidR="008B714A">
          <w:rPr>
            <w:rFonts w:ascii="Times New Roman" w:eastAsia="Times New Roman" w:hAnsi="Times New Roman" w:cs="Times New Roman"/>
            <w:sz w:val="28"/>
            <w:szCs w:val="28"/>
            <w:lang w:eastAsia="ru-RU"/>
          </w:rPr>
          <w:t>а.</w:t>
        </w:r>
      </w:ins>
      <w:del w:id="971" w:author="\" w:date="2017-04-29T09:42:00Z">
        <w:r w:rsidRPr="009D5E44" w:rsidDel="008B714A">
          <w:rPr>
            <w:rFonts w:ascii="Times New Roman" w:eastAsia="Times New Roman" w:hAnsi="Times New Roman" w:cs="Times New Roman"/>
            <w:sz w:val="28"/>
            <w:szCs w:val="28"/>
            <w:lang w:eastAsia="ru-RU"/>
          </w:rPr>
          <w:delText>о</w:delText>
        </w:r>
      </w:del>
    </w:p>
    <w:p w:rsidR="008B741E" w:rsidRDefault="008B741E">
      <w:pPr>
        <w:spacing w:after="0" w:line="360" w:lineRule="auto"/>
        <w:jc w:val="center"/>
        <w:rPr>
          <w:rFonts w:ascii="Times New Roman" w:eastAsia="Times New Roman" w:hAnsi="Times New Roman" w:cs="Times New Roman"/>
          <w:sz w:val="28"/>
          <w:szCs w:val="28"/>
          <w:lang w:eastAsia="ru-RU"/>
        </w:rPr>
        <w:pPrChange w:id="972" w:author="\" w:date="2017-04-27T17:24:00Z">
          <w:pPr>
            <w:spacing w:line="360" w:lineRule="auto"/>
            <w:jc w:val="center"/>
          </w:pPr>
        </w:pPrChange>
      </w:pPr>
    </w:p>
    <w:p w:rsidR="008B741E" w:rsidRDefault="008B741E">
      <w:pPr>
        <w:spacing w:after="0" w:line="360" w:lineRule="auto"/>
        <w:jc w:val="center"/>
        <w:rPr>
          <w:rFonts w:ascii="Times New Roman" w:eastAsia="Times New Roman" w:hAnsi="Times New Roman" w:cs="Times New Roman"/>
          <w:sz w:val="28"/>
          <w:szCs w:val="28"/>
          <w:lang w:eastAsia="ru-RU"/>
        </w:rPr>
        <w:pPrChange w:id="973" w:author="\" w:date="2017-04-27T17:24:00Z">
          <w:pPr>
            <w:spacing w:line="360" w:lineRule="auto"/>
            <w:jc w:val="center"/>
          </w:pPr>
        </w:pPrChange>
      </w:pPr>
    </w:p>
    <w:p w:rsidR="008B741E" w:rsidRDefault="008B741E">
      <w:pPr>
        <w:spacing w:after="0" w:line="360" w:lineRule="auto"/>
        <w:jc w:val="center"/>
        <w:rPr>
          <w:rFonts w:ascii="Times New Roman" w:eastAsia="Times New Roman" w:hAnsi="Times New Roman" w:cs="Times New Roman"/>
          <w:sz w:val="28"/>
          <w:szCs w:val="28"/>
          <w:lang w:eastAsia="ru-RU"/>
        </w:rPr>
        <w:pPrChange w:id="974" w:author="\" w:date="2017-04-27T17:24:00Z">
          <w:pPr>
            <w:spacing w:line="360" w:lineRule="auto"/>
            <w:jc w:val="center"/>
          </w:pPr>
        </w:pPrChange>
      </w:pPr>
    </w:p>
    <w:p w:rsidR="008B741E" w:rsidDel="0055172E" w:rsidRDefault="008B741E">
      <w:pPr>
        <w:spacing w:after="0" w:line="360" w:lineRule="auto"/>
        <w:jc w:val="center"/>
        <w:rPr>
          <w:del w:id="975" w:author="\" w:date="2017-04-27T17:52:00Z"/>
          <w:rFonts w:ascii="Times New Roman" w:eastAsia="Times New Roman" w:hAnsi="Times New Roman" w:cs="Times New Roman"/>
          <w:sz w:val="28"/>
          <w:szCs w:val="28"/>
          <w:lang w:eastAsia="ru-RU"/>
        </w:rPr>
        <w:pPrChange w:id="976" w:author="\" w:date="2017-04-27T17:24:00Z">
          <w:pPr>
            <w:spacing w:line="360" w:lineRule="auto"/>
            <w:jc w:val="center"/>
          </w:pPr>
        </w:pPrChange>
      </w:pPr>
    </w:p>
    <w:p w:rsidR="008B741E" w:rsidDel="0055172E" w:rsidRDefault="008B741E">
      <w:pPr>
        <w:spacing w:after="0" w:line="360" w:lineRule="auto"/>
        <w:jc w:val="center"/>
        <w:rPr>
          <w:del w:id="977" w:author="\" w:date="2017-04-27T17:52:00Z"/>
          <w:rFonts w:ascii="Times New Roman" w:eastAsia="Times New Roman" w:hAnsi="Times New Roman" w:cs="Times New Roman"/>
          <w:sz w:val="28"/>
          <w:szCs w:val="28"/>
          <w:lang w:eastAsia="ru-RU"/>
        </w:rPr>
        <w:pPrChange w:id="978" w:author="\" w:date="2017-04-27T17:24:00Z">
          <w:pPr>
            <w:spacing w:line="360" w:lineRule="auto"/>
            <w:jc w:val="center"/>
          </w:pPr>
        </w:pPrChange>
      </w:pPr>
    </w:p>
    <w:p w:rsidR="008B741E" w:rsidDel="0055172E" w:rsidRDefault="008B741E">
      <w:pPr>
        <w:spacing w:after="0" w:line="360" w:lineRule="auto"/>
        <w:jc w:val="center"/>
        <w:rPr>
          <w:del w:id="979" w:author="\" w:date="2017-04-27T17:52:00Z"/>
          <w:rFonts w:ascii="Times New Roman" w:eastAsia="Times New Roman" w:hAnsi="Times New Roman" w:cs="Times New Roman"/>
          <w:sz w:val="28"/>
          <w:szCs w:val="28"/>
          <w:lang w:eastAsia="ru-RU"/>
        </w:rPr>
        <w:pPrChange w:id="980" w:author="\" w:date="2017-04-27T17:24:00Z">
          <w:pPr>
            <w:spacing w:line="360" w:lineRule="auto"/>
            <w:jc w:val="center"/>
          </w:pPr>
        </w:pPrChange>
      </w:pPr>
    </w:p>
    <w:p w:rsidR="008B741E" w:rsidDel="0055172E" w:rsidRDefault="008B741E">
      <w:pPr>
        <w:spacing w:after="0" w:line="360" w:lineRule="auto"/>
        <w:jc w:val="center"/>
        <w:rPr>
          <w:del w:id="981" w:author="\" w:date="2017-04-27T17:52:00Z"/>
          <w:rFonts w:ascii="Times New Roman" w:eastAsia="Times New Roman" w:hAnsi="Times New Roman" w:cs="Times New Roman"/>
          <w:sz w:val="28"/>
          <w:szCs w:val="28"/>
          <w:lang w:eastAsia="ru-RU"/>
        </w:rPr>
        <w:pPrChange w:id="982" w:author="\" w:date="2017-04-27T17:24:00Z">
          <w:pPr>
            <w:spacing w:line="360" w:lineRule="auto"/>
            <w:jc w:val="center"/>
          </w:pPr>
        </w:pPrChange>
      </w:pPr>
    </w:p>
    <w:p w:rsidR="008B741E" w:rsidDel="00081981" w:rsidRDefault="008B741E">
      <w:pPr>
        <w:spacing w:after="0" w:line="360" w:lineRule="auto"/>
        <w:jc w:val="center"/>
        <w:rPr>
          <w:del w:id="983" w:author="\" w:date="2017-04-27T16:54:00Z"/>
          <w:rFonts w:ascii="Times New Roman" w:eastAsia="Times New Roman" w:hAnsi="Times New Roman" w:cs="Times New Roman"/>
          <w:sz w:val="28"/>
          <w:szCs w:val="28"/>
          <w:lang w:eastAsia="ru-RU"/>
        </w:rPr>
        <w:pPrChange w:id="984" w:author="\" w:date="2017-04-27T17:24:00Z">
          <w:pPr>
            <w:spacing w:line="360" w:lineRule="auto"/>
            <w:jc w:val="center"/>
          </w:pPr>
        </w:pPrChange>
      </w:pPr>
    </w:p>
    <w:p w:rsidR="00081981" w:rsidRDefault="00081981">
      <w:pPr>
        <w:spacing w:after="0" w:line="360" w:lineRule="auto"/>
        <w:jc w:val="center"/>
        <w:rPr>
          <w:ins w:id="985" w:author="\" w:date="2017-04-27T16:56:00Z"/>
          <w:rFonts w:ascii="Times New Roman" w:eastAsia="Times New Roman" w:hAnsi="Times New Roman" w:cs="Times New Roman"/>
          <w:sz w:val="28"/>
          <w:szCs w:val="28"/>
          <w:lang w:eastAsia="ru-RU"/>
        </w:rPr>
        <w:pPrChange w:id="986" w:author="\" w:date="2017-04-27T17:24:00Z">
          <w:pPr>
            <w:spacing w:line="360" w:lineRule="auto"/>
            <w:jc w:val="center"/>
          </w:pPr>
        </w:pPrChange>
      </w:pPr>
    </w:p>
    <w:p w:rsidR="0055172E" w:rsidRDefault="0055172E">
      <w:pPr>
        <w:rPr>
          <w:ins w:id="987" w:author="\" w:date="2017-04-27T17:52:00Z"/>
          <w:rFonts w:ascii="Times New Roman" w:eastAsia="Times New Roman" w:hAnsi="Times New Roman" w:cs="Times New Roman"/>
          <w:sz w:val="28"/>
          <w:szCs w:val="28"/>
          <w:lang w:eastAsia="ru-RU"/>
        </w:rPr>
      </w:pPr>
      <w:ins w:id="988" w:author="\" w:date="2017-04-27T17:52:00Z">
        <w:r>
          <w:rPr>
            <w:rFonts w:ascii="Times New Roman" w:eastAsia="Times New Roman" w:hAnsi="Times New Roman" w:cs="Times New Roman"/>
            <w:sz w:val="28"/>
            <w:szCs w:val="28"/>
            <w:lang w:eastAsia="ru-RU"/>
          </w:rPr>
          <w:br w:type="page"/>
        </w:r>
      </w:ins>
    </w:p>
    <w:p w:rsidR="008B741E" w:rsidDel="00081981" w:rsidRDefault="008B741E">
      <w:pPr>
        <w:spacing w:after="0" w:line="360" w:lineRule="auto"/>
        <w:jc w:val="center"/>
        <w:rPr>
          <w:del w:id="989" w:author="\" w:date="2017-04-27T16:54:00Z"/>
          <w:rFonts w:ascii="Times New Roman" w:eastAsia="Times New Roman" w:hAnsi="Times New Roman" w:cs="Times New Roman"/>
          <w:sz w:val="28"/>
          <w:szCs w:val="28"/>
          <w:lang w:eastAsia="ru-RU"/>
        </w:rPr>
        <w:pPrChange w:id="990" w:author="\" w:date="2017-04-27T17:24:00Z">
          <w:pPr>
            <w:spacing w:line="360" w:lineRule="auto"/>
            <w:jc w:val="center"/>
          </w:pPr>
        </w:pPrChange>
      </w:pPr>
    </w:p>
    <w:p w:rsidR="008B741E" w:rsidDel="00081981" w:rsidRDefault="008B741E">
      <w:pPr>
        <w:spacing w:after="0" w:line="360" w:lineRule="auto"/>
        <w:jc w:val="center"/>
        <w:rPr>
          <w:del w:id="991" w:author="\" w:date="2017-04-27T16:54:00Z"/>
          <w:rFonts w:ascii="Times New Roman" w:eastAsia="Times New Roman" w:hAnsi="Times New Roman" w:cs="Times New Roman"/>
          <w:sz w:val="28"/>
          <w:szCs w:val="28"/>
          <w:lang w:eastAsia="ru-RU"/>
        </w:rPr>
        <w:pPrChange w:id="992" w:author="\" w:date="2017-04-27T17:24:00Z">
          <w:pPr>
            <w:spacing w:line="360" w:lineRule="auto"/>
            <w:jc w:val="center"/>
          </w:pPr>
        </w:pPrChange>
      </w:pPr>
    </w:p>
    <w:p w:rsidR="008B741E" w:rsidDel="00081981" w:rsidRDefault="008B741E">
      <w:pPr>
        <w:spacing w:after="0" w:line="360" w:lineRule="auto"/>
        <w:jc w:val="center"/>
        <w:rPr>
          <w:del w:id="993" w:author="\" w:date="2017-04-27T16:54:00Z"/>
          <w:rFonts w:ascii="Times New Roman" w:eastAsia="Times New Roman" w:hAnsi="Times New Roman" w:cs="Times New Roman"/>
          <w:sz w:val="28"/>
          <w:szCs w:val="28"/>
          <w:lang w:eastAsia="ru-RU"/>
        </w:rPr>
        <w:pPrChange w:id="994" w:author="\" w:date="2017-04-27T17:24:00Z">
          <w:pPr>
            <w:spacing w:line="360" w:lineRule="auto"/>
            <w:jc w:val="center"/>
          </w:pPr>
        </w:pPrChange>
      </w:pPr>
    </w:p>
    <w:p w:rsidR="008B741E" w:rsidDel="00081981" w:rsidRDefault="008B741E">
      <w:pPr>
        <w:spacing w:after="0" w:line="360" w:lineRule="auto"/>
        <w:jc w:val="center"/>
        <w:rPr>
          <w:del w:id="995" w:author="\" w:date="2017-04-27T16:54:00Z"/>
          <w:rFonts w:ascii="Times New Roman" w:eastAsia="Times New Roman" w:hAnsi="Times New Roman" w:cs="Times New Roman"/>
          <w:sz w:val="28"/>
          <w:szCs w:val="28"/>
          <w:lang w:eastAsia="ru-RU"/>
        </w:rPr>
        <w:pPrChange w:id="996" w:author="\" w:date="2017-04-27T17:24:00Z">
          <w:pPr>
            <w:spacing w:line="360" w:lineRule="auto"/>
            <w:jc w:val="center"/>
          </w:pPr>
        </w:pPrChange>
      </w:pPr>
    </w:p>
    <w:p w:rsidR="008B741E" w:rsidRDefault="008B741E">
      <w:pPr>
        <w:spacing w:after="0" w:line="360" w:lineRule="auto"/>
        <w:jc w:val="center"/>
        <w:rPr>
          <w:rFonts w:ascii="Times New Roman" w:eastAsia="Times New Roman" w:hAnsi="Times New Roman" w:cs="Times New Roman"/>
          <w:sz w:val="28"/>
          <w:szCs w:val="28"/>
          <w:lang w:eastAsia="ru-RU"/>
        </w:rPr>
        <w:pPrChange w:id="997" w:author="\" w:date="2017-04-27T17:24:00Z">
          <w:pPr>
            <w:spacing w:line="360" w:lineRule="auto"/>
            <w:jc w:val="center"/>
          </w:pPr>
        </w:pPrChange>
      </w:pPr>
      <w:r>
        <w:rPr>
          <w:rFonts w:ascii="Times New Roman" w:eastAsia="Times New Roman" w:hAnsi="Times New Roman" w:cs="Times New Roman"/>
          <w:sz w:val="28"/>
          <w:szCs w:val="28"/>
          <w:lang w:eastAsia="ru-RU"/>
        </w:rPr>
        <w:t>СПИСОК ИСПОЛЬЗУЕМЫХ ИСТОЧНИКОВ</w:t>
      </w:r>
    </w:p>
    <w:p w:rsidR="001748B6" w:rsidRPr="008B741E" w:rsidRDefault="007B183E">
      <w:pPr>
        <w:pStyle w:val="a4"/>
        <w:numPr>
          <w:ilvl w:val="0"/>
          <w:numId w:val="13"/>
        </w:numPr>
        <w:spacing w:after="0" w:line="360" w:lineRule="auto"/>
        <w:jc w:val="both"/>
        <w:rPr>
          <w:rFonts w:ascii="Times New Roman" w:eastAsia="Times New Roman" w:hAnsi="Times New Roman" w:cs="Times New Roman"/>
          <w:sz w:val="28"/>
          <w:szCs w:val="28"/>
          <w:lang w:eastAsia="ru-RU"/>
        </w:rPr>
        <w:pPrChange w:id="998" w:author="\" w:date="2017-04-27T17:52:00Z">
          <w:pPr>
            <w:pStyle w:val="a4"/>
            <w:numPr>
              <w:numId w:val="9"/>
            </w:numPr>
            <w:spacing w:line="360" w:lineRule="auto"/>
            <w:ind w:left="1428" w:hanging="360"/>
            <w:jc w:val="both"/>
          </w:pPr>
        </w:pPrChange>
      </w:pPr>
      <w:r w:rsidRPr="009D5E44">
        <w:fldChar w:fldCharType="begin"/>
      </w:r>
      <w:r w:rsidRPr="009D5E44">
        <w:rPr>
          <w:rFonts w:ascii="Times New Roman" w:hAnsi="Times New Roman" w:cs="Times New Roman"/>
          <w:sz w:val="28"/>
          <w:szCs w:val="28"/>
        </w:rPr>
        <w:instrText xml:space="preserve"> HYPERLINK "http://destrezaelekter.com/bezopasnost/62-radiaciya-dozy-radiacii-izlucheniya-i-normativy.html" </w:instrText>
      </w:r>
      <w:r w:rsidRPr="009D5E44">
        <w:fldChar w:fldCharType="separate"/>
      </w:r>
      <w:r w:rsidR="001748B6" w:rsidRPr="009D5E44">
        <w:rPr>
          <w:rStyle w:val="a5"/>
          <w:rFonts w:ascii="Times New Roman" w:eastAsia="Times New Roman" w:hAnsi="Times New Roman" w:cs="Times New Roman"/>
          <w:sz w:val="28"/>
          <w:szCs w:val="28"/>
          <w:lang w:eastAsia="ru-RU"/>
        </w:rPr>
        <w:t>http://destrezaelekter.com/bezopasnost/62-radiaciya-dozy-radiacii-izlucheniya-i-normativy.html</w:t>
      </w:r>
      <w:r w:rsidRPr="009D5E44">
        <w:rPr>
          <w:rStyle w:val="a5"/>
          <w:rFonts w:ascii="Times New Roman" w:eastAsia="Times New Roman" w:hAnsi="Times New Roman" w:cs="Times New Roman"/>
          <w:sz w:val="28"/>
          <w:szCs w:val="28"/>
          <w:lang w:eastAsia="ru-RU"/>
        </w:rPr>
        <w:fldChar w:fldCharType="end"/>
      </w:r>
    </w:p>
    <w:p w:rsidR="001748B6" w:rsidRPr="009D5E44" w:rsidRDefault="007B183E">
      <w:pPr>
        <w:pStyle w:val="a4"/>
        <w:numPr>
          <w:ilvl w:val="0"/>
          <w:numId w:val="13"/>
        </w:numPr>
        <w:spacing w:after="0" w:line="360" w:lineRule="auto"/>
        <w:jc w:val="both"/>
        <w:rPr>
          <w:rFonts w:ascii="Times New Roman" w:eastAsia="Times New Roman" w:hAnsi="Times New Roman" w:cs="Times New Roman"/>
          <w:sz w:val="28"/>
          <w:szCs w:val="28"/>
          <w:lang w:eastAsia="ru-RU"/>
        </w:rPr>
        <w:pPrChange w:id="999" w:author="\" w:date="2017-04-27T17:52:00Z">
          <w:pPr>
            <w:pStyle w:val="a4"/>
            <w:numPr>
              <w:numId w:val="9"/>
            </w:numPr>
            <w:spacing w:line="360" w:lineRule="auto"/>
            <w:ind w:left="1428" w:hanging="360"/>
            <w:jc w:val="both"/>
          </w:pPr>
        </w:pPrChange>
      </w:pPr>
      <w:r w:rsidRPr="009D5E44">
        <w:fldChar w:fldCharType="begin"/>
      </w:r>
      <w:r w:rsidRPr="009D5E44">
        <w:rPr>
          <w:rFonts w:ascii="Times New Roman" w:hAnsi="Times New Roman" w:cs="Times New Roman"/>
          <w:sz w:val="28"/>
          <w:szCs w:val="28"/>
        </w:rPr>
        <w:instrText xml:space="preserve"> HYPERLINK "https://www.chipdip.ru/catalog/ic-logic" </w:instrText>
      </w:r>
      <w:r w:rsidRPr="009D5E44">
        <w:fldChar w:fldCharType="separate"/>
      </w:r>
      <w:r w:rsidR="00E86525" w:rsidRPr="009D5E44">
        <w:rPr>
          <w:rStyle w:val="a5"/>
          <w:rFonts w:ascii="Times New Roman" w:eastAsia="Times New Roman" w:hAnsi="Times New Roman" w:cs="Times New Roman"/>
          <w:sz w:val="28"/>
          <w:szCs w:val="28"/>
          <w:lang w:eastAsia="ru-RU"/>
        </w:rPr>
        <w:t>https://www.chipdip.ru/catalog/ic-logic</w:t>
      </w:r>
      <w:r w:rsidRPr="009D5E44">
        <w:rPr>
          <w:rStyle w:val="a5"/>
          <w:rFonts w:ascii="Times New Roman" w:eastAsia="Times New Roman" w:hAnsi="Times New Roman" w:cs="Times New Roman"/>
          <w:sz w:val="28"/>
          <w:szCs w:val="28"/>
          <w:lang w:eastAsia="ru-RU"/>
        </w:rPr>
        <w:fldChar w:fldCharType="end"/>
      </w:r>
    </w:p>
    <w:p w:rsidR="00E86525" w:rsidRPr="009D5E44" w:rsidRDefault="00E86525">
      <w:pPr>
        <w:pStyle w:val="a4"/>
        <w:spacing w:after="0" w:line="360" w:lineRule="auto"/>
        <w:ind w:left="2148"/>
        <w:jc w:val="both"/>
        <w:rPr>
          <w:rFonts w:ascii="Times New Roman" w:eastAsia="Times New Roman" w:hAnsi="Times New Roman" w:cs="Times New Roman"/>
          <w:sz w:val="28"/>
          <w:szCs w:val="28"/>
          <w:lang w:eastAsia="ru-RU"/>
        </w:rPr>
        <w:pPrChange w:id="1000" w:author="\" w:date="2017-04-27T17:24:00Z">
          <w:pPr>
            <w:pStyle w:val="a4"/>
            <w:spacing w:line="360" w:lineRule="auto"/>
            <w:ind w:left="2148"/>
            <w:jc w:val="both"/>
          </w:pPr>
        </w:pPrChange>
      </w:pPr>
    </w:p>
    <w:p w:rsidR="00744A56" w:rsidRPr="009D5E44" w:rsidRDefault="00744A56">
      <w:pPr>
        <w:spacing w:after="0" w:line="360" w:lineRule="auto"/>
        <w:jc w:val="both"/>
        <w:rPr>
          <w:rFonts w:ascii="Times New Roman" w:eastAsia="Times New Roman" w:hAnsi="Times New Roman" w:cs="Times New Roman"/>
          <w:sz w:val="28"/>
          <w:szCs w:val="28"/>
          <w:lang w:eastAsia="ru-RU"/>
        </w:rPr>
        <w:pPrChange w:id="1001" w:author="\" w:date="2017-04-27T17:24:00Z">
          <w:pPr>
            <w:spacing w:line="360" w:lineRule="auto"/>
            <w:jc w:val="both"/>
          </w:pPr>
        </w:pPrChange>
      </w:pPr>
    </w:p>
    <w:p w:rsidR="00744A56" w:rsidRPr="009D5E44" w:rsidRDefault="00744A56">
      <w:pPr>
        <w:spacing w:after="0" w:line="360" w:lineRule="auto"/>
        <w:ind w:left="708"/>
        <w:jc w:val="both"/>
        <w:rPr>
          <w:rFonts w:ascii="Times New Roman" w:eastAsia="Times New Roman" w:hAnsi="Times New Roman" w:cs="Times New Roman"/>
          <w:sz w:val="28"/>
          <w:szCs w:val="28"/>
          <w:lang w:eastAsia="ru-RU"/>
        </w:rPr>
        <w:pPrChange w:id="1002" w:author="\" w:date="2017-04-27T17:24:00Z">
          <w:pPr>
            <w:spacing w:line="360" w:lineRule="auto"/>
            <w:ind w:left="708"/>
            <w:jc w:val="both"/>
          </w:pPr>
        </w:pPrChange>
      </w:pPr>
    </w:p>
    <w:p w:rsidR="005A6A28" w:rsidRPr="009D5E44" w:rsidRDefault="005A6A28">
      <w:pPr>
        <w:pStyle w:val="a4"/>
        <w:spacing w:after="0" w:line="360" w:lineRule="auto"/>
        <w:ind w:left="1065"/>
        <w:jc w:val="both"/>
        <w:rPr>
          <w:rFonts w:ascii="Times New Roman" w:eastAsia="Times New Roman" w:hAnsi="Times New Roman" w:cs="Times New Roman"/>
          <w:sz w:val="28"/>
          <w:szCs w:val="28"/>
          <w:lang w:eastAsia="ru-RU"/>
        </w:rPr>
        <w:pPrChange w:id="1003" w:author="\" w:date="2017-04-27T17:24:00Z">
          <w:pPr>
            <w:pStyle w:val="a4"/>
            <w:spacing w:line="360" w:lineRule="auto"/>
            <w:ind w:left="1065"/>
            <w:jc w:val="both"/>
          </w:pPr>
        </w:pPrChange>
      </w:pPr>
    </w:p>
    <w:p w:rsidR="005A6A28" w:rsidRPr="009D5E44" w:rsidRDefault="005A6A28">
      <w:pPr>
        <w:pStyle w:val="a4"/>
        <w:spacing w:after="0" w:line="360" w:lineRule="auto"/>
        <w:ind w:left="1065"/>
        <w:jc w:val="both"/>
        <w:rPr>
          <w:rFonts w:ascii="Times New Roman" w:eastAsia="Times New Roman" w:hAnsi="Times New Roman" w:cs="Times New Roman"/>
          <w:sz w:val="28"/>
          <w:szCs w:val="28"/>
          <w:lang w:eastAsia="ru-RU"/>
        </w:rPr>
        <w:pPrChange w:id="1004" w:author="\" w:date="2017-04-27T17:24:00Z">
          <w:pPr>
            <w:pStyle w:val="a4"/>
            <w:spacing w:line="360" w:lineRule="auto"/>
            <w:ind w:left="1065"/>
            <w:jc w:val="both"/>
          </w:pPr>
        </w:pPrChange>
      </w:pPr>
    </w:p>
    <w:p w:rsidR="005A6A28" w:rsidRPr="009D5E44" w:rsidRDefault="005A6A28">
      <w:pPr>
        <w:spacing w:after="0" w:line="360" w:lineRule="auto"/>
        <w:jc w:val="both"/>
        <w:rPr>
          <w:rFonts w:ascii="Times New Roman" w:eastAsia="Times New Roman" w:hAnsi="Times New Roman" w:cs="Times New Roman"/>
          <w:sz w:val="28"/>
          <w:szCs w:val="28"/>
          <w:lang w:eastAsia="ru-RU"/>
        </w:rPr>
        <w:pPrChange w:id="1005" w:author="\" w:date="2017-04-27T17:24:00Z">
          <w:pPr>
            <w:spacing w:line="360" w:lineRule="auto"/>
            <w:jc w:val="both"/>
          </w:pPr>
        </w:pPrChange>
      </w:pPr>
    </w:p>
    <w:p w:rsidR="005A6A28" w:rsidRPr="009D5E44" w:rsidRDefault="005A6A28">
      <w:pPr>
        <w:pStyle w:val="a4"/>
        <w:spacing w:after="0" w:line="360" w:lineRule="auto"/>
        <w:ind w:left="1065"/>
        <w:jc w:val="both"/>
        <w:rPr>
          <w:rFonts w:ascii="Times New Roman" w:eastAsia="Times New Roman" w:hAnsi="Times New Roman" w:cs="Times New Roman"/>
          <w:sz w:val="28"/>
          <w:szCs w:val="28"/>
          <w:lang w:eastAsia="ru-RU"/>
        </w:rPr>
        <w:pPrChange w:id="1006" w:author="\" w:date="2017-04-27T17:24:00Z">
          <w:pPr>
            <w:pStyle w:val="a4"/>
            <w:spacing w:line="360" w:lineRule="auto"/>
            <w:ind w:left="1065"/>
            <w:jc w:val="both"/>
          </w:pPr>
        </w:pPrChange>
      </w:pPr>
    </w:p>
    <w:p w:rsidR="008C694B" w:rsidRPr="009D5E44" w:rsidRDefault="008C694B">
      <w:pPr>
        <w:pStyle w:val="a4"/>
        <w:spacing w:after="0" w:line="360" w:lineRule="auto"/>
        <w:ind w:left="1065"/>
        <w:jc w:val="both"/>
        <w:rPr>
          <w:rFonts w:ascii="Times New Roman" w:eastAsia="Times New Roman" w:hAnsi="Times New Roman" w:cs="Times New Roman"/>
          <w:sz w:val="28"/>
          <w:szCs w:val="28"/>
          <w:lang w:eastAsia="ru-RU"/>
        </w:rPr>
        <w:pPrChange w:id="1007" w:author="\" w:date="2017-04-27T17:24:00Z">
          <w:pPr>
            <w:pStyle w:val="a4"/>
            <w:spacing w:line="360" w:lineRule="auto"/>
            <w:ind w:left="1065"/>
            <w:jc w:val="both"/>
          </w:pPr>
        </w:pPrChange>
      </w:pPr>
    </w:p>
    <w:p w:rsidR="005A6A28" w:rsidRPr="009D5E44" w:rsidRDefault="005A6A28">
      <w:pPr>
        <w:spacing w:after="0" w:line="360" w:lineRule="auto"/>
        <w:jc w:val="both"/>
        <w:rPr>
          <w:rFonts w:ascii="Times New Roman" w:hAnsi="Times New Roman" w:cs="Times New Roman"/>
          <w:sz w:val="28"/>
          <w:szCs w:val="28"/>
        </w:rPr>
        <w:pPrChange w:id="1008" w:author="\" w:date="2017-04-27T17:24:00Z">
          <w:pPr>
            <w:spacing w:line="360" w:lineRule="auto"/>
            <w:jc w:val="both"/>
          </w:pPr>
        </w:pPrChange>
      </w:pPr>
    </w:p>
    <w:sectPr w:rsidR="005A6A28" w:rsidRPr="009D5E44" w:rsidSect="009D5E44">
      <w:headerReference w:type="default" r:id="rId14"/>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419" w:rsidRDefault="00ED6419" w:rsidP="009D5E44">
      <w:pPr>
        <w:spacing w:after="0" w:line="240" w:lineRule="auto"/>
      </w:pPr>
      <w:r>
        <w:separator/>
      </w:r>
    </w:p>
  </w:endnote>
  <w:endnote w:type="continuationSeparator" w:id="0">
    <w:p w:rsidR="00ED6419" w:rsidRDefault="00ED6419" w:rsidP="009D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419" w:rsidRDefault="00ED6419" w:rsidP="009D5E44">
      <w:pPr>
        <w:spacing w:after="0" w:line="240" w:lineRule="auto"/>
      </w:pPr>
      <w:r>
        <w:separator/>
      </w:r>
    </w:p>
  </w:footnote>
  <w:footnote w:type="continuationSeparator" w:id="0">
    <w:p w:rsidR="00ED6419" w:rsidRDefault="00ED6419" w:rsidP="009D5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888434"/>
      <w:docPartObj>
        <w:docPartGallery w:val="Page Numbers (Top of Page)"/>
        <w:docPartUnique/>
      </w:docPartObj>
    </w:sdtPr>
    <w:sdtEndPr/>
    <w:sdtContent>
      <w:p w:rsidR="00ED6419" w:rsidRDefault="00ED6419">
        <w:pPr>
          <w:pStyle w:val="aa"/>
          <w:jc w:val="right"/>
        </w:pPr>
        <w:r>
          <w:fldChar w:fldCharType="begin"/>
        </w:r>
        <w:r>
          <w:instrText>PAGE   \* MERGEFORMAT</w:instrText>
        </w:r>
        <w:r>
          <w:fldChar w:fldCharType="separate"/>
        </w:r>
        <w:r w:rsidR="002F1E99">
          <w:rPr>
            <w:noProof/>
          </w:rPr>
          <w:t>9</w:t>
        </w:r>
        <w:r>
          <w:fldChar w:fldCharType="end"/>
        </w:r>
      </w:p>
    </w:sdtContent>
  </w:sdt>
  <w:p w:rsidR="00ED6419" w:rsidRDefault="00ED641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3DC"/>
    <w:multiLevelType w:val="multilevel"/>
    <w:tmpl w:val="18609B5E"/>
    <w:lvl w:ilvl="0">
      <w:start w:val="1"/>
      <w:numFmt w:val="bullet"/>
      <w:lvlText w:val=""/>
      <w:lvlJc w:val="left"/>
      <w:pPr>
        <w:tabs>
          <w:tab w:val="num" w:pos="796"/>
        </w:tabs>
        <w:ind w:left="796" w:hanging="360"/>
      </w:pPr>
      <w:rPr>
        <w:rFonts w:ascii="Symbol" w:hAnsi="Symbol" w:hint="default"/>
        <w:sz w:val="20"/>
      </w:rPr>
    </w:lvl>
    <w:lvl w:ilvl="1">
      <w:start w:val="1"/>
      <w:numFmt w:val="bullet"/>
      <w:lvlText w:val="o"/>
      <w:lvlJc w:val="left"/>
      <w:pPr>
        <w:tabs>
          <w:tab w:val="num" w:pos="1516"/>
        </w:tabs>
        <w:ind w:left="1516" w:hanging="360"/>
      </w:pPr>
      <w:rPr>
        <w:rFonts w:ascii="Courier New" w:hAnsi="Courier New" w:hint="default"/>
        <w:sz w:val="20"/>
      </w:rPr>
    </w:lvl>
    <w:lvl w:ilvl="2" w:tentative="1">
      <w:start w:val="1"/>
      <w:numFmt w:val="bullet"/>
      <w:lvlText w:val=""/>
      <w:lvlJc w:val="left"/>
      <w:pPr>
        <w:tabs>
          <w:tab w:val="num" w:pos="2236"/>
        </w:tabs>
        <w:ind w:left="2236" w:hanging="360"/>
      </w:pPr>
      <w:rPr>
        <w:rFonts w:ascii="Wingdings" w:hAnsi="Wingdings" w:hint="default"/>
        <w:sz w:val="20"/>
      </w:rPr>
    </w:lvl>
    <w:lvl w:ilvl="3" w:tentative="1">
      <w:start w:val="1"/>
      <w:numFmt w:val="bullet"/>
      <w:lvlText w:val=""/>
      <w:lvlJc w:val="left"/>
      <w:pPr>
        <w:tabs>
          <w:tab w:val="num" w:pos="2956"/>
        </w:tabs>
        <w:ind w:left="2956" w:hanging="360"/>
      </w:pPr>
      <w:rPr>
        <w:rFonts w:ascii="Wingdings" w:hAnsi="Wingdings" w:hint="default"/>
        <w:sz w:val="20"/>
      </w:rPr>
    </w:lvl>
    <w:lvl w:ilvl="4" w:tentative="1">
      <w:start w:val="1"/>
      <w:numFmt w:val="bullet"/>
      <w:lvlText w:val=""/>
      <w:lvlJc w:val="left"/>
      <w:pPr>
        <w:tabs>
          <w:tab w:val="num" w:pos="3676"/>
        </w:tabs>
        <w:ind w:left="3676" w:hanging="360"/>
      </w:pPr>
      <w:rPr>
        <w:rFonts w:ascii="Wingdings" w:hAnsi="Wingdings" w:hint="default"/>
        <w:sz w:val="20"/>
      </w:rPr>
    </w:lvl>
    <w:lvl w:ilvl="5" w:tentative="1">
      <w:start w:val="1"/>
      <w:numFmt w:val="bullet"/>
      <w:lvlText w:val=""/>
      <w:lvlJc w:val="left"/>
      <w:pPr>
        <w:tabs>
          <w:tab w:val="num" w:pos="4396"/>
        </w:tabs>
        <w:ind w:left="4396" w:hanging="360"/>
      </w:pPr>
      <w:rPr>
        <w:rFonts w:ascii="Wingdings" w:hAnsi="Wingdings" w:hint="default"/>
        <w:sz w:val="20"/>
      </w:rPr>
    </w:lvl>
    <w:lvl w:ilvl="6" w:tentative="1">
      <w:start w:val="1"/>
      <w:numFmt w:val="bullet"/>
      <w:lvlText w:val=""/>
      <w:lvlJc w:val="left"/>
      <w:pPr>
        <w:tabs>
          <w:tab w:val="num" w:pos="5116"/>
        </w:tabs>
        <w:ind w:left="5116" w:hanging="360"/>
      </w:pPr>
      <w:rPr>
        <w:rFonts w:ascii="Wingdings" w:hAnsi="Wingdings" w:hint="default"/>
        <w:sz w:val="20"/>
      </w:rPr>
    </w:lvl>
    <w:lvl w:ilvl="7" w:tentative="1">
      <w:start w:val="1"/>
      <w:numFmt w:val="bullet"/>
      <w:lvlText w:val=""/>
      <w:lvlJc w:val="left"/>
      <w:pPr>
        <w:tabs>
          <w:tab w:val="num" w:pos="5836"/>
        </w:tabs>
        <w:ind w:left="5836" w:hanging="360"/>
      </w:pPr>
      <w:rPr>
        <w:rFonts w:ascii="Wingdings" w:hAnsi="Wingdings" w:hint="default"/>
        <w:sz w:val="20"/>
      </w:rPr>
    </w:lvl>
    <w:lvl w:ilvl="8" w:tentative="1">
      <w:start w:val="1"/>
      <w:numFmt w:val="bullet"/>
      <w:lvlText w:val=""/>
      <w:lvlJc w:val="left"/>
      <w:pPr>
        <w:tabs>
          <w:tab w:val="num" w:pos="6556"/>
        </w:tabs>
        <w:ind w:left="6556" w:hanging="360"/>
      </w:pPr>
      <w:rPr>
        <w:rFonts w:ascii="Wingdings" w:hAnsi="Wingdings" w:hint="default"/>
        <w:sz w:val="20"/>
      </w:rPr>
    </w:lvl>
  </w:abstractNum>
  <w:abstractNum w:abstractNumId="1">
    <w:nsid w:val="107B7008"/>
    <w:multiLevelType w:val="multilevel"/>
    <w:tmpl w:val="6EBE12F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nsid w:val="14C50F88"/>
    <w:multiLevelType w:val="multilevel"/>
    <w:tmpl w:val="6EBE12F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nsid w:val="17B36D11"/>
    <w:multiLevelType w:val="hybridMultilevel"/>
    <w:tmpl w:val="FC0C0814"/>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4">
    <w:nsid w:val="18AE7709"/>
    <w:multiLevelType w:val="hybridMultilevel"/>
    <w:tmpl w:val="B020336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1B1827DB"/>
    <w:multiLevelType w:val="multilevel"/>
    <w:tmpl w:val="73D67CE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1C841BE2"/>
    <w:multiLevelType w:val="hybridMultilevel"/>
    <w:tmpl w:val="76E0141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7">
    <w:nsid w:val="1F2040E0"/>
    <w:multiLevelType w:val="hybridMultilevel"/>
    <w:tmpl w:val="0B62F15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C1D133B"/>
    <w:multiLevelType w:val="hybridMultilevel"/>
    <w:tmpl w:val="F2FEAA5E"/>
    <w:lvl w:ilvl="0" w:tplc="04190011">
      <w:start w:val="1"/>
      <w:numFmt w:val="decimal"/>
      <w:lvlText w:val="%1)"/>
      <w:lvlJc w:val="left"/>
      <w:pPr>
        <w:ind w:left="2849" w:hanging="360"/>
      </w:pPr>
    </w:lvl>
    <w:lvl w:ilvl="1" w:tplc="04190019" w:tentative="1">
      <w:start w:val="1"/>
      <w:numFmt w:val="lowerLetter"/>
      <w:lvlText w:val="%2."/>
      <w:lvlJc w:val="left"/>
      <w:pPr>
        <w:ind w:left="3569" w:hanging="360"/>
      </w:pPr>
    </w:lvl>
    <w:lvl w:ilvl="2" w:tplc="0419001B" w:tentative="1">
      <w:start w:val="1"/>
      <w:numFmt w:val="lowerRoman"/>
      <w:lvlText w:val="%3."/>
      <w:lvlJc w:val="right"/>
      <w:pPr>
        <w:ind w:left="4289" w:hanging="180"/>
      </w:pPr>
    </w:lvl>
    <w:lvl w:ilvl="3" w:tplc="0419000F" w:tentative="1">
      <w:start w:val="1"/>
      <w:numFmt w:val="decimal"/>
      <w:lvlText w:val="%4."/>
      <w:lvlJc w:val="left"/>
      <w:pPr>
        <w:ind w:left="5009" w:hanging="360"/>
      </w:pPr>
    </w:lvl>
    <w:lvl w:ilvl="4" w:tplc="04190019" w:tentative="1">
      <w:start w:val="1"/>
      <w:numFmt w:val="lowerLetter"/>
      <w:lvlText w:val="%5."/>
      <w:lvlJc w:val="left"/>
      <w:pPr>
        <w:ind w:left="5729" w:hanging="360"/>
      </w:pPr>
    </w:lvl>
    <w:lvl w:ilvl="5" w:tplc="0419001B" w:tentative="1">
      <w:start w:val="1"/>
      <w:numFmt w:val="lowerRoman"/>
      <w:lvlText w:val="%6."/>
      <w:lvlJc w:val="right"/>
      <w:pPr>
        <w:ind w:left="6449" w:hanging="180"/>
      </w:pPr>
    </w:lvl>
    <w:lvl w:ilvl="6" w:tplc="0419000F" w:tentative="1">
      <w:start w:val="1"/>
      <w:numFmt w:val="decimal"/>
      <w:lvlText w:val="%7."/>
      <w:lvlJc w:val="left"/>
      <w:pPr>
        <w:ind w:left="7169" w:hanging="360"/>
      </w:pPr>
    </w:lvl>
    <w:lvl w:ilvl="7" w:tplc="04190019" w:tentative="1">
      <w:start w:val="1"/>
      <w:numFmt w:val="lowerLetter"/>
      <w:lvlText w:val="%8."/>
      <w:lvlJc w:val="left"/>
      <w:pPr>
        <w:ind w:left="7889" w:hanging="360"/>
      </w:pPr>
    </w:lvl>
    <w:lvl w:ilvl="8" w:tplc="0419001B" w:tentative="1">
      <w:start w:val="1"/>
      <w:numFmt w:val="lowerRoman"/>
      <w:lvlText w:val="%9."/>
      <w:lvlJc w:val="right"/>
      <w:pPr>
        <w:ind w:left="8609" w:hanging="180"/>
      </w:pPr>
    </w:lvl>
  </w:abstractNum>
  <w:abstractNum w:abstractNumId="9">
    <w:nsid w:val="36FC2B75"/>
    <w:multiLevelType w:val="hybridMultilevel"/>
    <w:tmpl w:val="BF662630"/>
    <w:lvl w:ilvl="0" w:tplc="04190017">
      <w:start w:val="1"/>
      <w:numFmt w:val="lowerLetter"/>
      <w:lvlText w:val="%1)"/>
      <w:lvlJc w:val="left"/>
      <w:pPr>
        <w:ind w:left="1425" w:hanging="360"/>
      </w:pPr>
    </w:lvl>
    <w:lvl w:ilvl="1" w:tplc="04190019">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nsid w:val="3CD61B6C"/>
    <w:multiLevelType w:val="hybridMultilevel"/>
    <w:tmpl w:val="8640CA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794086"/>
    <w:multiLevelType w:val="hybridMultilevel"/>
    <w:tmpl w:val="4B28B948"/>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nsid w:val="49A7492B"/>
    <w:multiLevelType w:val="hybridMultilevel"/>
    <w:tmpl w:val="86A6F09A"/>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nsid w:val="4FEE118B"/>
    <w:multiLevelType w:val="hybridMultilevel"/>
    <w:tmpl w:val="5964EDB4"/>
    <w:lvl w:ilvl="0" w:tplc="04190001">
      <w:start w:val="1"/>
      <w:numFmt w:val="bullet"/>
      <w:lvlText w:val=""/>
      <w:lvlJc w:val="left"/>
      <w:pPr>
        <w:ind w:left="2191" w:hanging="360"/>
      </w:pPr>
      <w:rPr>
        <w:rFonts w:ascii="Symbol" w:hAnsi="Symbol" w:hint="default"/>
      </w:rPr>
    </w:lvl>
    <w:lvl w:ilvl="1" w:tplc="04190003">
      <w:start w:val="1"/>
      <w:numFmt w:val="bullet"/>
      <w:lvlText w:val="o"/>
      <w:lvlJc w:val="left"/>
      <w:pPr>
        <w:ind w:left="2911" w:hanging="360"/>
      </w:pPr>
      <w:rPr>
        <w:rFonts w:ascii="Courier New" w:hAnsi="Courier New" w:cs="Courier New" w:hint="default"/>
      </w:rPr>
    </w:lvl>
    <w:lvl w:ilvl="2" w:tplc="04190005" w:tentative="1">
      <w:start w:val="1"/>
      <w:numFmt w:val="bullet"/>
      <w:lvlText w:val=""/>
      <w:lvlJc w:val="left"/>
      <w:pPr>
        <w:ind w:left="3631" w:hanging="360"/>
      </w:pPr>
      <w:rPr>
        <w:rFonts w:ascii="Wingdings" w:hAnsi="Wingdings" w:hint="default"/>
      </w:rPr>
    </w:lvl>
    <w:lvl w:ilvl="3" w:tplc="04190001" w:tentative="1">
      <w:start w:val="1"/>
      <w:numFmt w:val="bullet"/>
      <w:lvlText w:val=""/>
      <w:lvlJc w:val="left"/>
      <w:pPr>
        <w:ind w:left="4351" w:hanging="360"/>
      </w:pPr>
      <w:rPr>
        <w:rFonts w:ascii="Symbol" w:hAnsi="Symbol" w:hint="default"/>
      </w:rPr>
    </w:lvl>
    <w:lvl w:ilvl="4" w:tplc="04190003" w:tentative="1">
      <w:start w:val="1"/>
      <w:numFmt w:val="bullet"/>
      <w:lvlText w:val="o"/>
      <w:lvlJc w:val="left"/>
      <w:pPr>
        <w:ind w:left="5071" w:hanging="360"/>
      </w:pPr>
      <w:rPr>
        <w:rFonts w:ascii="Courier New" w:hAnsi="Courier New" w:cs="Courier New" w:hint="default"/>
      </w:rPr>
    </w:lvl>
    <w:lvl w:ilvl="5" w:tplc="04190005" w:tentative="1">
      <w:start w:val="1"/>
      <w:numFmt w:val="bullet"/>
      <w:lvlText w:val=""/>
      <w:lvlJc w:val="left"/>
      <w:pPr>
        <w:ind w:left="5791" w:hanging="360"/>
      </w:pPr>
      <w:rPr>
        <w:rFonts w:ascii="Wingdings" w:hAnsi="Wingdings" w:hint="default"/>
      </w:rPr>
    </w:lvl>
    <w:lvl w:ilvl="6" w:tplc="04190001" w:tentative="1">
      <w:start w:val="1"/>
      <w:numFmt w:val="bullet"/>
      <w:lvlText w:val=""/>
      <w:lvlJc w:val="left"/>
      <w:pPr>
        <w:ind w:left="6511" w:hanging="360"/>
      </w:pPr>
      <w:rPr>
        <w:rFonts w:ascii="Symbol" w:hAnsi="Symbol" w:hint="default"/>
      </w:rPr>
    </w:lvl>
    <w:lvl w:ilvl="7" w:tplc="04190003" w:tentative="1">
      <w:start w:val="1"/>
      <w:numFmt w:val="bullet"/>
      <w:lvlText w:val="o"/>
      <w:lvlJc w:val="left"/>
      <w:pPr>
        <w:ind w:left="7231" w:hanging="360"/>
      </w:pPr>
      <w:rPr>
        <w:rFonts w:ascii="Courier New" w:hAnsi="Courier New" w:cs="Courier New" w:hint="default"/>
      </w:rPr>
    </w:lvl>
    <w:lvl w:ilvl="8" w:tplc="04190005" w:tentative="1">
      <w:start w:val="1"/>
      <w:numFmt w:val="bullet"/>
      <w:lvlText w:val=""/>
      <w:lvlJc w:val="left"/>
      <w:pPr>
        <w:ind w:left="7951" w:hanging="360"/>
      </w:pPr>
      <w:rPr>
        <w:rFonts w:ascii="Wingdings" w:hAnsi="Wingdings" w:hint="default"/>
      </w:rPr>
    </w:lvl>
  </w:abstractNum>
  <w:abstractNum w:abstractNumId="14">
    <w:nsid w:val="5E8320F9"/>
    <w:multiLevelType w:val="multilevel"/>
    <w:tmpl w:val="EB42ED7A"/>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nsid w:val="6B5F6147"/>
    <w:multiLevelType w:val="hybridMultilevel"/>
    <w:tmpl w:val="4B545FDA"/>
    <w:lvl w:ilvl="0" w:tplc="04190001">
      <w:start w:val="1"/>
      <w:numFmt w:val="bullet"/>
      <w:lvlText w:val=""/>
      <w:lvlJc w:val="left"/>
      <w:pPr>
        <w:ind w:left="2129" w:hanging="360"/>
      </w:pPr>
      <w:rPr>
        <w:rFonts w:ascii="Symbol" w:hAnsi="Symbol" w:hint="default"/>
      </w:rPr>
    </w:lvl>
    <w:lvl w:ilvl="1" w:tplc="04190003" w:tentative="1">
      <w:start w:val="1"/>
      <w:numFmt w:val="bullet"/>
      <w:lvlText w:val="o"/>
      <w:lvlJc w:val="left"/>
      <w:pPr>
        <w:ind w:left="2849" w:hanging="360"/>
      </w:pPr>
      <w:rPr>
        <w:rFonts w:ascii="Courier New" w:hAnsi="Courier New" w:cs="Courier New" w:hint="default"/>
      </w:rPr>
    </w:lvl>
    <w:lvl w:ilvl="2" w:tplc="04190005" w:tentative="1">
      <w:start w:val="1"/>
      <w:numFmt w:val="bullet"/>
      <w:lvlText w:val=""/>
      <w:lvlJc w:val="left"/>
      <w:pPr>
        <w:ind w:left="3569" w:hanging="360"/>
      </w:pPr>
      <w:rPr>
        <w:rFonts w:ascii="Wingdings" w:hAnsi="Wingdings" w:hint="default"/>
      </w:rPr>
    </w:lvl>
    <w:lvl w:ilvl="3" w:tplc="04190001" w:tentative="1">
      <w:start w:val="1"/>
      <w:numFmt w:val="bullet"/>
      <w:lvlText w:val=""/>
      <w:lvlJc w:val="left"/>
      <w:pPr>
        <w:ind w:left="4289" w:hanging="360"/>
      </w:pPr>
      <w:rPr>
        <w:rFonts w:ascii="Symbol" w:hAnsi="Symbol" w:hint="default"/>
      </w:rPr>
    </w:lvl>
    <w:lvl w:ilvl="4" w:tplc="04190003" w:tentative="1">
      <w:start w:val="1"/>
      <w:numFmt w:val="bullet"/>
      <w:lvlText w:val="o"/>
      <w:lvlJc w:val="left"/>
      <w:pPr>
        <w:ind w:left="5009" w:hanging="360"/>
      </w:pPr>
      <w:rPr>
        <w:rFonts w:ascii="Courier New" w:hAnsi="Courier New" w:cs="Courier New" w:hint="default"/>
      </w:rPr>
    </w:lvl>
    <w:lvl w:ilvl="5" w:tplc="04190005" w:tentative="1">
      <w:start w:val="1"/>
      <w:numFmt w:val="bullet"/>
      <w:lvlText w:val=""/>
      <w:lvlJc w:val="left"/>
      <w:pPr>
        <w:ind w:left="5729" w:hanging="360"/>
      </w:pPr>
      <w:rPr>
        <w:rFonts w:ascii="Wingdings" w:hAnsi="Wingdings" w:hint="default"/>
      </w:rPr>
    </w:lvl>
    <w:lvl w:ilvl="6" w:tplc="04190001" w:tentative="1">
      <w:start w:val="1"/>
      <w:numFmt w:val="bullet"/>
      <w:lvlText w:val=""/>
      <w:lvlJc w:val="left"/>
      <w:pPr>
        <w:ind w:left="6449" w:hanging="360"/>
      </w:pPr>
      <w:rPr>
        <w:rFonts w:ascii="Symbol" w:hAnsi="Symbol" w:hint="default"/>
      </w:rPr>
    </w:lvl>
    <w:lvl w:ilvl="7" w:tplc="04190003" w:tentative="1">
      <w:start w:val="1"/>
      <w:numFmt w:val="bullet"/>
      <w:lvlText w:val="o"/>
      <w:lvlJc w:val="left"/>
      <w:pPr>
        <w:ind w:left="7169" w:hanging="360"/>
      </w:pPr>
      <w:rPr>
        <w:rFonts w:ascii="Courier New" w:hAnsi="Courier New" w:cs="Courier New" w:hint="default"/>
      </w:rPr>
    </w:lvl>
    <w:lvl w:ilvl="8" w:tplc="04190005" w:tentative="1">
      <w:start w:val="1"/>
      <w:numFmt w:val="bullet"/>
      <w:lvlText w:val=""/>
      <w:lvlJc w:val="left"/>
      <w:pPr>
        <w:ind w:left="7889" w:hanging="360"/>
      </w:pPr>
      <w:rPr>
        <w:rFonts w:ascii="Wingdings" w:hAnsi="Wingdings" w:hint="default"/>
      </w:rPr>
    </w:lvl>
  </w:abstractNum>
  <w:abstractNum w:abstractNumId="16">
    <w:nsid w:val="6FAF68D4"/>
    <w:multiLevelType w:val="multilevel"/>
    <w:tmpl w:val="970054B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7">
    <w:nsid w:val="78BC04F2"/>
    <w:multiLevelType w:val="hybridMultilevel"/>
    <w:tmpl w:val="69AA1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7"/>
  </w:num>
  <w:num w:numId="4">
    <w:abstractNumId w:val="11"/>
  </w:num>
  <w:num w:numId="5">
    <w:abstractNumId w:val="3"/>
  </w:num>
  <w:num w:numId="6">
    <w:abstractNumId w:val="13"/>
  </w:num>
  <w:num w:numId="7">
    <w:abstractNumId w:val="15"/>
  </w:num>
  <w:num w:numId="8">
    <w:abstractNumId w:val="8"/>
  </w:num>
  <w:num w:numId="9">
    <w:abstractNumId w:val="7"/>
  </w:num>
  <w:num w:numId="10">
    <w:abstractNumId w:val="6"/>
  </w:num>
  <w:num w:numId="11">
    <w:abstractNumId w:val="16"/>
  </w:num>
  <w:num w:numId="12">
    <w:abstractNumId w:val="2"/>
  </w:num>
  <w:num w:numId="13">
    <w:abstractNumId w:val="1"/>
  </w:num>
  <w:num w:numId="14">
    <w:abstractNumId w:val="4"/>
  </w:num>
  <w:num w:numId="15">
    <w:abstractNumId w:val="12"/>
  </w:num>
  <w:num w:numId="16">
    <w:abstractNumId w:val="9"/>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visionView w:markup="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18"/>
    <w:rsid w:val="00081981"/>
    <w:rsid w:val="0009158B"/>
    <w:rsid w:val="000A3718"/>
    <w:rsid w:val="001314E6"/>
    <w:rsid w:val="001748B6"/>
    <w:rsid w:val="00276BCA"/>
    <w:rsid w:val="002774D4"/>
    <w:rsid w:val="002C3462"/>
    <w:rsid w:val="002F1E99"/>
    <w:rsid w:val="00305578"/>
    <w:rsid w:val="003672BE"/>
    <w:rsid w:val="003810D1"/>
    <w:rsid w:val="00435C7E"/>
    <w:rsid w:val="004627DD"/>
    <w:rsid w:val="004C1D96"/>
    <w:rsid w:val="004D6BC1"/>
    <w:rsid w:val="0055172E"/>
    <w:rsid w:val="00577BDF"/>
    <w:rsid w:val="005A6A28"/>
    <w:rsid w:val="00623D07"/>
    <w:rsid w:val="006F4D2F"/>
    <w:rsid w:val="00744A56"/>
    <w:rsid w:val="007505BC"/>
    <w:rsid w:val="007B183E"/>
    <w:rsid w:val="007E3115"/>
    <w:rsid w:val="007F70AF"/>
    <w:rsid w:val="008601FC"/>
    <w:rsid w:val="00886D8B"/>
    <w:rsid w:val="00895657"/>
    <w:rsid w:val="008970EB"/>
    <w:rsid w:val="008B714A"/>
    <w:rsid w:val="008B741E"/>
    <w:rsid w:val="008C694B"/>
    <w:rsid w:val="0092391C"/>
    <w:rsid w:val="0093754F"/>
    <w:rsid w:val="009462E4"/>
    <w:rsid w:val="009858A9"/>
    <w:rsid w:val="009D5E44"/>
    <w:rsid w:val="009F013B"/>
    <w:rsid w:val="009F7911"/>
    <w:rsid w:val="00AC398B"/>
    <w:rsid w:val="00AF187C"/>
    <w:rsid w:val="00BC3740"/>
    <w:rsid w:val="00BC37BE"/>
    <w:rsid w:val="00C548A5"/>
    <w:rsid w:val="00C903BA"/>
    <w:rsid w:val="00E01FA4"/>
    <w:rsid w:val="00E37C7B"/>
    <w:rsid w:val="00E86525"/>
    <w:rsid w:val="00ED6419"/>
    <w:rsid w:val="00FE24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1F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C694B"/>
    <w:pPr>
      <w:ind w:left="720"/>
      <w:contextualSpacing/>
    </w:pPr>
  </w:style>
  <w:style w:type="character" w:styleId="a5">
    <w:name w:val="Hyperlink"/>
    <w:basedOn w:val="a0"/>
    <w:uiPriority w:val="99"/>
    <w:unhideWhenUsed/>
    <w:rsid w:val="001748B6"/>
    <w:rPr>
      <w:color w:val="0000FF" w:themeColor="hyperlink"/>
      <w:u w:val="single"/>
    </w:rPr>
  </w:style>
  <w:style w:type="paragraph" w:styleId="a6">
    <w:name w:val="Balloon Text"/>
    <w:basedOn w:val="a"/>
    <w:link w:val="a7"/>
    <w:uiPriority w:val="99"/>
    <w:semiHidden/>
    <w:unhideWhenUsed/>
    <w:rsid w:val="001748B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748B6"/>
    <w:rPr>
      <w:rFonts w:ascii="Tahoma" w:hAnsi="Tahoma" w:cs="Tahoma"/>
      <w:sz w:val="16"/>
      <w:szCs w:val="16"/>
    </w:rPr>
  </w:style>
  <w:style w:type="paragraph" w:styleId="a8">
    <w:name w:val="No Spacing"/>
    <w:link w:val="a9"/>
    <w:uiPriority w:val="1"/>
    <w:qFormat/>
    <w:rsid w:val="009D5E44"/>
    <w:pPr>
      <w:spacing w:after="0" w:line="240" w:lineRule="auto"/>
    </w:pPr>
    <w:rPr>
      <w:rFonts w:eastAsiaTheme="minorEastAsia"/>
      <w:lang w:eastAsia="ru-RU"/>
    </w:rPr>
  </w:style>
  <w:style w:type="character" w:customStyle="1" w:styleId="a9">
    <w:name w:val="Без интервала Знак"/>
    <w:basedOn w:val="a0"/>
    <w:link w:val="a8"/>
    <w:uiPriority w:val="1"/>
    <w:rsid w:val="009D5E44"/>
    <w:rPr>
      <w:rFonts w:eastAsiaTheme="minorEastAsia"/>
      <w:lang w:eastAsia="ru-RU"/>
    </w:rPr>
  </w:style>
  <w:style w:type="paragraph" w:styleId="aa">
    <w:name w:val="header"/>
    <w:basedOn w:val="a"/>
    <w:link w:val="ab"/>
    <w:uiPriority w:val="99"/>
    <w:unhideWhenUsed/>
    <w:rsid w:val="009D5E4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D5E44"/>
  </w:style>
  <w:style w:type="paragraph" w:styleId="ac">
    <w:name w:val="footer"/>
    <w:basedOn w:val="a"/>
    <w:link w:val="ad"/>
    <w:uiPriority w:val="99"/>
    <w:unhideWhenUsed/>
    <w:rsid w:val="009D5E4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D5E44"/>
  </w:style>
  <w:style w:type="paragraph" w:styleId="ae">
    <w:name w:val="caption"/>
    <w:basedOn w:val="a"/>
    <w:next w:val="a"/>
    <w:uiPriority w:val="35"/>
    <w:unhideWhenUsed/>
    <w:qFormat/>
    <w:rsid w:val="008B741E"/>
    <w:pPr>
      <w:spacing w:line="240" w:lineRule="auto"/>
    </w:pPr>
    <w:rPr>
      <w:b/>
      <w:bCs/>
      <w:color w:val="4F81BD" w:themeColor="accent1"/>
      <w:sz w:val="18"/>
      <w:szCs w:val="18"/>
    </w:rPr>
  </w:style>
  <w:style w:type="table" w:styleId="af">
    <w:name w:val="Table Grid"/>
    <w:basedOn w:val="a1"/>
    <w:uiPriority w:val="59"/>
    <w:rsid w:val="009F7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1F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C694B"/>
    <w:pPr>
      <w:ind w:left="720"/>
      <w:contextualSpacing/>
    </w:pPr>
  </w:style>
  <w:style w:type="character" w:styleId="a5">
    <w:name w:val="Hyperlink"/>
    <w:basedOn w:val="a0"/>
    <w:uiPriority w:val="99"/>
    <w:unhideWhenUsed/>
    <w:rsid w:val="001748B6"/>
    <w:rPr>
      <w:color w:val="0000FF" w:themeColor="hyperlink"/>
      <w:u w:val="single"/>
    </w:rPr>
  </w:style>
  <w:style w:type="paragraph" w:styleId="a6">
    <w:name w:val="Balloon Text"/>
    <w:basedOn w:val="a"/>
    <w:link w:val="a7"/>
    <w:uiPriority w:val="99"/>
    <w:semiHidden/>
    <w:unhideWhenUsed/>
    <w:rsid w:val="001748B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748B6"/>
    <w:rPr>
      <w:rFonts w:ascii="Tahoma" w:hAnsi="Tahoma" w:cs="Tahoma"/>
      <w:sz w:val="16"/>
      <w:szCs w:val="16"/>
    </w:rPr>
  </w:style>
  <w:style w:type="paragraph" w:styleId="a8">
    <w:name w:val="No Spacing"/>
    <w:link w:val="a9"/>
    <w:uiPriority w:val="1"/>
    <w:qFormat/>
    <w:rsid w:val="009D5E44"/>
    <w:pPr>
      <w:spacing w:after="0" w:line="240" w:lineRule="auto"/>
    </w:pPr>
    <w:rPr>
      <w:rFonts w:eastAsiaTheme="minorEastAsia"/>
      <w:lang w:eastAsia="ru-RU"/>
    </w:rPr>
  </w:style>
  <w:style w:type="character" w:customStyle="1" w:styleId="a9">
    <w:name w:val="Без интервала Знак"/>
    <w:basedOn w:val="a0"/>
    <w:link w:val="a8"/>
    <w:uiPriority w:val="1"/>
    <w:rsid w:val="009D5E44"/>
    <w:rPr>
      <w:rFonts w:eastAsiaTheme="minorEastAsia"/>
      <w:lang w:eastAsia="ru-RU"/>
    </w:rPr>
  </w:style>
  <w:style w:type="paragraph" w:styleId="aa">
    <w:name w:val="header"/>
    <w:basedOn w:val="a"/>
    <w:link w:val="ab"/>
    <w:uiPriority w:val="99"/>
    <w:unhideWhenUsed/>
    <w:rsid w:val="009D5E4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D5E44"/>
  </w:style>
  <w:style w:type="paragraph" w:styleId="ac">
    <w:name w:val="footer"/>
    <w:basedOn w:val="a"/>
    <w:link w:val="ad"/>
    <w:uiPriority w:val="99"/>
    <w:unhideWhenUsed/>
    <w:rsid w:val="009D5E4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D5E44"/>
  </w:style>
  <w:style w:type="paragraph" w:styleId="ae">
    <w:name w:val="caption"/>
    <w:basedOn w:val="a"/>
    <w:next w:val="a"/>
    <w:uiPriority w:val="35"/>
    <w:unhideWhenUsed/>
    <w:qFormat/>
    <w:rsid w:val="008B741E"/>
    <w:pPr>
      <w:spacing w:line="240" w:lineRule="auto"/>
    </w:pPr>
    <w:rPr>
      <w:b/>
      <w:bCs/>
      <w:color w:val="4F81BD" w:themeColor="accent1"/>
      <w:sz w:val="18"/>
      <w:szCs w:val="18"/>
    </w:rPr>
  </w:style>
  <w:style w:type="table" w:styleId="af">
    <w:name w:val="Table Grid"/>
    <w:basedOn w:val="a1"/>
    <w:uiPriority w:val="59"/>
    <w:rsid w:val="009F7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80203">
      <w:bodyDiv w:val="1"/>
      <w:marLeft w:val="0"/>
      <w:marRight w:val="0"/>
      <w:marTop w:val="0"/>
      <w:marBottom w:val="0"/>
      <w:divBdr>
        <w:top w:val="none" w:sz="0" w:space="0" w:color="auto"/>
        <w:left w:val="none" w:sz="0" w:space="0" w:color="auto"/>
        <w:bottom w:val="none" w:sz="0" w:space="0" w:color="auto"/>
        <w:right w:val="none" w:sz="0" w:space="0" w:color="auto"/>
      </w:divBdr>
    </w:div>
    <w:div w:id="430244996">
      <w:bodyDiv w:val="1"/>
      <w:marLeft w:val="0"/>
      <w:marRight w:val="0"/>
      <w:marTop w:val="0"/>
      <w:marBottom w:val="0"/>
      <w:divBdr>
        <w:top w:val="none" w:sz="0" w:space="0" w:color="auto"/>
        <w:left w:val="none" w:sz="0" w:space="0" w:color="auto"/>
        <w:bottom w:val="none" w:sz="0" w:space="0" w:color="auto"/>
        <w:right w:val="none" w:sz="0" w:space="0" w:color="auto"/>
      </w:divBdr>
    </w:div>
    <w:div w:id="906957164">
      <w:bodyDiv w:val="1"/>
      <w:marLeft w:val="0"/>
      <w:marRight w:val="0"/>
      <w:marTop w:val="0"/>
      <w:marBottom w:val="0"/>
      <w:divBdr>
        <w:top w:val="none" w:sz="0" w:space="0" w:color="auto"/>
        <w:left w:val="none" w:sz="0" w:space="0" w:color="auto"/>
        <w:bottom w:val="none" w:sz="0" w:space="0" w:color="auto"/>
        <w:right w:val="none" w:sz="0" w:space="0" w:color="auto"/>
      </w:divBdr>
      <w:divsChild>
        <w:div w:id="1339312056">
          <w:marLeft w:val="0"/>
          <w:marRight w:val="0"/>
          <w:marTop w:val="0"/>
          <w:marBottom w:val="0"/>
          <w:divBdr>
            <w:top w:val="none" w:sz="0" w:space="0" w:color="auto"/>
            <w:left w:val="none" w:sz="0" w:space="0" w:color="auto"/>
            <w:bottom w:val="none" w:sz="0" w:space="0" w:color="auto"/>
            <w:right w:val="none" w:sz="0" w:space="0" w:color="auto"/>
          </w:divBdr>
        </w:div>
        <w:div w:id="2078815767">
          <w:marLeft w:val="0"/>
          <w:marRight w:val="0"/>
          <w:marTop w:val="0"/>
          <w:marBottom w:val="0"/>
          <w:divBdr>
            <w:top w:val="none" w:sz="0" w:space="0" w:color="auto"/>
            <w:left w:val="none" w:sz="0" w:space="0" w:color="auto"/>
            <w:bottom w:val="none" w:sz="0" w:space="0" w:color="auto"/>
            <w:right w:val="none" w:sz="0" w:space="0" w:color="auto"/>
          </w:divBdr>
        </w:div>
        <w:div w:id="700396264">
          <w:marLeft w:val="0"/>
          <w:marRight w:val="0"/>
          <w:marTop w:val="0"/>
          <w:marBottom w:val="0"/>
          <w:divBdr>
            <w:top w:val="none" w:sz="0" w:space="0" w:color="auto"/>
            <w:left w:val="none" w:sz="0" w:space="0" w:color="auto"/>
            <w:bottom w:val="none" w:sz="0" w:space="0" w:color="auto"/>
            <w:right w:val="none" w:sz="0" w:space="0" w:color="auto"/>
          </w:divBdr>
        </w:div>
        <w:div w:id="18168419">
          <w:marLeft w:val="0"/>
          <w:marRight w:val="0"/>
          <w:marTop w:val="0"/>
          <w:marBottom w:val="0"/>
          <w:divBdr>
            <w:top w:val="none" w:sz="0" w:space="0" w:color="auto"/>
            <w:left w:val="none" w:sz="0" w:space="0" w:color="auto"/>
            <w:bottom w:val="none" w:sz="0" w:space="0" w:color="auto"/>
            <w:right w:val="none" w:sz="0" w:space="0" w:color="auto"/>
          </w:divBdr>
        </w:div>
        <w:div w:id="2116555780">
          <w:marLeft w:val="0"/>
          <w:marRight w:val="0"/>
          <w:marTop w:val="0"/>
          <w:marBottom w:val="0"/>
          <w:divBdr>
            <w:top w:val="none" w:sz="0" w:space="0" w:color="auto"/>
            <w:left w:val="none" w:sz="0" w:space="0" w:color="auto"/>
            <w:bottom w:val="none" w:sz="0" w:space="0" w:color="auto"/>
            <w:right w:val="none" w:sz="0" w:space="0" w:color="auto"/>
          </w:divBdr>
        </w:div>
        <w:div w:id="1659262178">
          <w:marLeft w:val="0"/>
          <w:marRight w:val="0"/>
          <w:marTop w:val="0"/>
          <w:marBottom w:val="0"/>
          <w:divBdr>
            <w:top w:val="none" w:sz="0" w:space="0" w:color="auto"/>
            <w:left w:val="none" w:sz="0" w:space="0" w:color="auto"/>
            <w:bottom w:val="none" w:sz="0" w:space="0" w:color="auto"/>
            <w:right w:val="none" w:sz="0" w:space="0" w:color="auto"/>
          </w:divBdr>
        </w:div>
        <w:div w:id="132917950">
          <w:marLeft w:val="0"/>
          <w:marRight w:val="0"/>
          <w:marTop w:val="0"/>
          <w:marBottom w:val="0"/>
          <w:divBdr>
            <w:top w:val="none" w:sz="0" w:space="0" w:color="auto"/>
            <w:left w:val="none" w:sz="0" w:space="0" w:color="auto"/>
            <w:bottom w:val="none" w:sz="0" w:space="0" w:color="auto"/>
            <w:right w:val="none" w:sz="0" w:space="0" w:color="auto"/>
          </w:divBdr>
        </w:div>
        <w:div w:id="1470442511">
          <w:marLeft w:val="0"/>
          <w:marRight w:val="0"/>
          <w:marTop w:val="0"/>
          <w:marBottom w:val="0"/>
          <w:divBdr>
            <w:top w:val="none" w:sz="0" w:space="0" w:color="auto"/>
            <w:left w:val="none" w:sz="0" w:space="0" w:color="auto"/>
            <w:bottom w:val="none" w:sz="0" w:space="0" w:color="auto"/>
            <w:right w:val="none" w:sz="0" w:space="0" w:color="auto"/>
          </w:divBdr>
        </w:div>
        <w:div w:id="1168249895">
          <w:marLeft w:val="0"/>
          <w:marRight w:val="0"/>
          <w:marTop w:val="0"/>
          <w:marBottom w:val="0"/>
          <w:divBdr>
            <w:top w:val="none" w:sz="0" w:space="0" w:color="auto"/>
            <w:left w:val="none" w:sz="0" w:space="0" w:color="auto"/>
            <w:bottom w:val="none" w:sz="0" w:space="0" w:color="auto"/>
            <w:right w:val="none" w:sz="0" w:space="0" w:color="auto"/>
          </w:divBdr>
        </w:div>
        <w:div w:id="421033392">
          <w:marLeft w:val="0"/>
          <w:marRight w:val="0"/>
          <w:marTop w:val="0"/>
          <w:marBottom w:val="0"/>
          <w:divBdr>
            <w:top w:val="none" w:sz="0" w:space="0" w:color="auto"/>
            <w:left w:val="none" w:sz="0" w:space="0" w:color="auto"/>
            <w:bottom w:val="none" w:sz="0" w:space="0" w:color="auto"/>
            <w:right w:val="none" w:sz="0" w:space="0" w:color="auto"/>
          </w:divBdr>
        </w:div>
        <w:div w:id="233778418">
          <w:marLeft w:val="0"/>
          <w:marRight w:val="0"/>
          <w:marTop w:val="0"/>
          <w:marBottom w:val="0"/>
          <w:divBdr>
            <w:top w:val="none" w:sz="0" w:space="0" w:color="auto"/>
            <w:left w:val="none" w:sz="0" w:space="0" w:color="auto"/>
            <w:bottom w:val="none" w:sz="0" w:space="0" w:color="auto"/>
            <w:right w:val="none" w:sz="0" w:space="0" w:color="auto"/>
          </w:divBdr>
        </w:div>
        <w:div w:id="1382945903">
          <w:marLeft w:val="0"/>
          <w:marRight w:val="0"/>
          <w:marTop w:val="0"/>
          <w:marBottom w:val="0"/>
          <w:divBdr>
            <w:top w:val="none" w:sz="0" w:space="0" w:color="auto"/>
            <w:left w:val="none" w:sz="0" w:space="0" w:color="auto"/>
            <w:bottom w:val="none" w:sz="0" w:space="0" w:color="auto"/>
            <w:right w:val="none" w:sz="0" w:space="0" w:color="auto"/>
          </w:divBdr>
        </w:div>
        <w:div w:id="1832063697">
          <w:marLeft w:val="0"/>
          <w:marRight w:val="0"/>
          <w:marTop w:val="0"/>
          <w:marBottom w:val="0"/>
          <w:divBdr>
            <w:top w:val="none" w:sz="0" w:space="0" w:color="auto"/>
            <w:left w:val="none" w:sz="0" w:space="0" w:color="auto"/>
            <w:bottom w:val="none" w:sz="0" w:space="0" w:color="auto"/>
            <w:right w:val="none" w:sz="0" w:space="0" w:color="auto"/>
          </w:divBdr>
        </w:div>
        <w:div w:id="1599293993">
          <w:marLeft w:val="0"/>
          <w:marRight w:val="0"/>
          <w:marTop w:val="0"/>
          <w:marBottom w:val="0"/>
          <w:divBdr>
            <w:top w:val="none" w:sz="0" w:space="0" w:color="auto"/>
            <w:left w:val="none" w:sz="0" w:space="0" w:color="auto"/>
            <w:bottom w:val="none" w:sz="0" w:space="0" w:color="auto"/>
            <w:right w:val="none" w:sz="0" w:space="0" w:color="auto"/>
          </w:divBdr>
        </w:div>
        <w:div w:id="612596145">
          <w:marLeft w:val="0"/>
          <w:marRight w:val="0"/>
          <w:marTop w:val="0"/>
          <w:marBottom w:val="0"/>
          <w:divBdr>
            <w:top w:val="none" w:sz="0" w:space="0" w:color="auto"/>
            <w:left w:val="none" w:sz="0" w:space="0" w:color="auto"/>
            <w:bottom w:val="none" w:sz="0" w:space="0" w:color="auto"/>
            <w:right w:val="none" w:sz="0" w:space="0" w:color="auto"/>
          </w:divBdr>
        </w:div>
      </w:divsChild>
    </w:div>
    <w:div w:id="924462195">
      <w:bodyDiv w:val="1"/>
      <w:marLeft w:val="0"/>
      <w:marRight w:val="0"/>
      <w:marTop w:val="0"/>
      <w:marBottom w:val="0"/>
      <w:divBdr>
        <w:top w:val="none" w:sz="0" w:space="0" w:color="auto"/>
        <w:left w:val="none" w:sz="0" w:space="0" w:color="auto"/>
        <w:bottom w:val="none" w:sz="0" w:space="0" w:color="auto"/>
        <w:right w:val="none" w:sz="0" w:space="0" w:color="auto"/>
      </w:divBdr>
    </w:div>
    <w:div w:id="1083451616">
      <w:bodyDiv w:val="1"/>
      <w:marLeft w:val="0"/>
      <w:marRight w:val="0"/>
      <w:marTop w:val="0"/>
      <w:marBottom w:val="0"/>
      <w:divBdr>
        <w:top w:val="none" w:sz="0" w:space="0" w:color="auto"/>
        <w:left w:val="none" w:sz="0" w:space="0" w:color="auto"/>
        <w:bottom w:val="none" w:sz="0" w:space="0" w:color="auto"/>
        <w:right w:val="none" w:sz="0" w:space="0" w:color="auto"/>
      </w:divBdr>
    </w:div>
    <w:div w:id="1113792890">
      <w:bodyDiv w:val="1"/>
      <w:marLeft w:val="0"/>
      <w:marRight w:val="0"/>
      <w:marTop w:val="0"/>
      <w:marBottom w:val="0"/>
      <w:divBdr>
        <w:top w:val="none" w:sz="0" w:space="0" w:color="auto"/>
        <w:left w:val="none" w:sz="0" w:space="0" w:color="auto"/>
        <w:bottom w:val="none" w:sz="0" w:space="0" w:color="auto"/>
        <w:right w:val="none" w:sz="0" w:space="0" w:color="auto"/>
      </w:divBdr>
    </w:div>
    <w:div w:id="1420641036">
      <w:bodyDiv w:val="1"/>
      <w:marLeft w:val="0"/>
      <w:marRight w:val="0"/>
      <w:marTop w:val="0"/>
      <w:marBottom w:val="0"/>
      <w:divBdr>
        <w:top w:val="none" w:sz="0" w:space="0" w:color="auto"/>
        <w:left w:val="none" w:sz="0" w:space="0" w:color="auto"/>
        <w:bottom w:val="none" w:sz="0" w:space="0" w:color="auto"/>
        <w:right w:val="none" w:sz="0" w:space="0" w:color="auto"/>
      </w:divBdr>
    </w:div>
    <w:div w:id="1613903059">
      <w:bodyDiv w:val="1"/>
      <w:marLeft w:val="0"/>
      <w:marRight w:val="0"/>
      <w:marTop w:val="0"/>
      <w:marBottom w:val="0"/>
      <w:divBdr>
        <w:top w:val="none" w:sz="0" w:space="0" w:color="auto"/>
        <w:left w:val="none" w:sz="0" w:space="0" w:color="auto"/>
        <w:bottom w:val="none" w:sz="0" w:space="0" w:color="auto"/>
        <w:right w:val="none" w:sz="0" w:space="0" w:color="auto"/>
      </w:divBdr>
    </w:div>
    <w:div w:id="1923025381">
      <w:bodyDiv w:val="1"/>
      <w:marLeft w:val="0"/>
      <w:marRight w:val="0"/>
      <w:marTop w:val="0"/>
      <w:marBottom w:val="0"/>
      <w:divBdr>
        <w:top w:val="none" w:sz="0" w:space="0" w:color="auto"/>
        <w:left w:val="none" w:sz="0" w:space="0" w:color="auto"/>
        <w:bottom w:val="none" w:sz="0" w:space="0" w:color="auto"/>
        <w:right w:val="none" w:sz="0" w:space="0" w:color="auto"/>
      </w:divBdr>
    </w:div>
    <w:div w:id="1970085042">
      <w:bodyDiv w:val="1"/>
      <w:marLeft w:val="0"/>
      <w:marRight w:val="0"/>
      <w:marTop w:val="0"/>
      <w:marBottom w:val="0"/>
      <w:divBdr>
        <w:top w:val="none" w:sz="0" w:space="0" w:color="auto"/>
        <w:left w:val="none" w:sz="0" w:space="0" w:color="auto"/>
        <w:bottom w:val="none" w:sz="0" w:space="0" w:color="auto"/>
        <w:right w:val="none" w:sz="0" w:space="0" w:color="auto"/>
      </w:divBdr>
    </w:div>
    <w:div w:id="212869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E65D71C9AE428BB380A93EB9C1A49F"/>
        <w:category>
          <w:name w:val="Общие"/>
          <w:gallery w:val="placeholder"/>
        </w:category>
        <w:types>
          <w:type w:val="bbPlcHdr"/>
        </w:types>
        <w:behaviors>
          <w:behavior w:val="content"/>
        </w:behaviors>
        <w:guid w:val="{31D418D9-B2BC-4C68-9D03-2F2C47C1CAD0}"/>
      </w:docPartPr>
      <w:docPartBody>
        <w:p w:rsidR="005F0375" w:rsidRDefault="005F0375" w:rsidP="005F0375">
          <w:pPr>
            <w:pStyle w:val="C7E65D71C9AE428BB380A93EB9C1A49F"/>
          </w:pPr>
          <w:r>
            <w:rPr>
              <w:rFonts w:asciiTheme="majorHAnsi" w:eastAsiaTheme="majorEastAsia" w:hAnsiTheme="majorHAnsi" w:cstheme="majorBidi"/>
              <w:caps/>
            </w:rPr>
            <w:t>[Введите название организации]</w:t>
          </w:r>
        </w:p>
      </w:docPartBody>
    </w:docPart>
    <w:docPart>
      <w:docPartPr>
        <w:name w:val="2223544540504650A3AF58E9CE4E73E1"/>
        <w:category>
          <w:name w:val="Общие"/>
          <w:gallery w:val="placeholder"/>
        </w:category>
        <w:types>
          <w:type w:val="bbPlcHdr"/>
        </w:types>
        <w:behaviors>
          <w:behavior w:val="content"/>
        </w:behaviors>
        <w:guid w:val="{B8DED525-CB74-4BB3-9CF0-22DCF28D44C8}"/>
      </w:docPartPr>
      <w:docPartBody>
        <w:p w:rsidR="005F0375" w:rsidRDefault="005F0375" w:rsidP="005F0375">
          <w:pPr>
            <w:pStyle w:val="2223544540504650A3AF58E9CE4E73E1"/>
          </w:pPr>
          <w:r>
            <w:rPr>
              <w:rFonts w:asciiTheme="majorHAnsi" w:eastAsiaTheme="majorEastAsia" w:hAnsiTheme="majorHAnsi" w:cstheme="majorBidi"/>
              <w:sz w:val="80"/>
              <w:szCs w:val="80"/>
            </w:rPr>
            <w:t>[Введите название документа]</w:t>
          </w:r>
        </w:p>
      </w:docPartBody>
    </w:docPart>
    <w:docPart>
      <w:docPartPr>
        <w:name w:val="058555F16DCB4E27AC52DBEB75871B1A"/>
        <w:category>
          <w:name w:val="Общие"/>
          <w:gallery w:val="placeholder"/>
        </w:category>
        <w:types>
          <w:type w:val="bbPlcHdr"/>
        </w:types>
        <w:behaviors>
          <w:behavior w:val="content"/>
        </w:behaviors>
        <w:guid w:val="{EA7CF659-E710-4AEE-B435-D60BA2DE7EB0}"/>
      </w:docPartPr>
      <w:docPartBody>
        <w:p w:rsidR="005F0375" w:rsidRDefault="005F0375" w:rsidP="005F0375">
          <w:pPr>
            <w:pStyle w:val="058555F16DCB4E27AC52DBEB75871B1A"/>
          </w:pPr>
          <w:r>
            <w:rPr>
              <w:rFonts w:asciiTheme="majorHAnsi" w:eastAsiaTheme="majorEastAsia" w:hAnsiTheme="majorHAnsi" w:cstheme="majorBidi"/>
              <w:sz w:val="44"/>
              <w:szCs w:val="44"/>
            </w:rPr>
            <w:t>[Введите подзаголовок документа]</w:t>
          </w:r>
        </w:p>
      </w:docPartBody>
    </w:docPart>
    <w:docPart>
      <w:docPartPr>
        <w:name w:val="0D09FA4761E44B758334099261D4039D"/>
        <w:category>
          <w:name w:val="Общие"/>
          <w:gallery w:val="placeholder"/>
        </w:category>
        <w:types>
          <w:type w:val="bbPlcHdr"/>
        </w:types>
        <w:behaviors>
          <w:behavior w:val="content"/>
        </w:behaviors>
        <w:guid w:val="{5D8A18F9-336F-4395-A603-13C0710CFA79}"/>
      </w:docPartPr>
      <w:docPartBody>
        <w:p w:rsidR="005F0375" w:rsidRDefault="005F0375" w:rsidP="005F0375">
          <w:pPr>
            <w:pStyle w:val="0D09FA4761E44B758334099261D4039D"/>
          </w:pPr>
          <w:r>
            <w:rPr>
              <w:b/>
              <w:bCs/>
            </w:rP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75"/>
    <w:rsid w:val="005F0375"/>
    <w:rsid w:val="00813F23"/>
    <w:rsid w:val="00AA3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8C0A273867474088C2344898228635">
    <w:name w:val="168C0A273867474088C2344898228635"/>
    <w:rsid w:val="005F0375"/>
  </w:style>
  <w:style w:type="paragraph" w:customStyle="1" w:styleId="8F3BCFA46C73455991630400929AA4ED">
    <w:name w:val="8F3BCFA46C73455991630400929AA4ED"/>
    <w:rsid w:val="005F0375"/>
  </w:style>
  <w:style w:type="paragraph" w:customStyle="1" w:styleId="7F27F85160DA4469B5B2ACFAB0490E6D">
    <w:name w:val="7F27F85160DA4469B5B2ACFAB0490E6D"/>
    <w:rsid w:val="005F0375"/>
  </w:style>
  <w:style w:type="paragraph" w:customStyle="1" w:styleId="7BF875E2CEB143F680B5AEF56F24DE05">
    <w:name w:val="7BF875E2CEB143F680B5AEF56F24DE05"/>
    <w:rsid w:val="005F0375"/>
  </w:style>
  <w:style w:type="paragraph" w:customStyle="1" w:styleId="1EC37C488C384FCF9E79C213368A77DC">
    <w:name w:val="1EC37C488C384FCF9E79C213368A77DC"/>
    <w:rsid w:val="005F0375"/>
  </w:style>
  <w:style w:type="paragraph" w:customStyle="1" w:styleId="C6BF82A262594F228385A80119FF480A">
    <w:name w:val="C6BF82A262594F228385A80119FF480A"/>
    <w:rsid w:val="005F0375"/>
  </w:style>
  <w:style w:type="paragraph" w:customStyle="1" w:styleId="C7E65D71C9AE428BB380A93EB9C1A49F">
    <w:name w:val="C7E65D71C9AE428BB380A93EB9C1A49F"/>
    <w:rsid w:val="005F0375"/>
  </w:style>
  <w:style w:type="paragraph" w:customStyle="1" w:styleId="2223544540504650A3AF58E9CE4E73E1">
    <w:name w:val="2223544540504650A3AF58E9CE4E73E1"/>
    <w:rsid w:val="005F0375"/>
  </w:style>
  <w:style w:type="paragraph" w:customStyle="1" w:styleId="058555F16DCB4E27AC52DBEB75871B1A">
    <w:name w:val="058555F16DCB4E27AC52DBEB75871B1A"/>
    <w:rsid w:val="005F0375"/>
  </w:style>
  <w:style w:type="paragraph" w:customStyle="1" w:styleId="0D09FA4761E44B758334099261D4039D">
    <w:name w:val="0D09FA4761E44B758334099261D4039D"/>
    <w:rsid w:val="005F0375"/>
  </w:style>
  <w:style w:type="paragraph" w:customStyle="1" w:styleId="354F874CBDC64B1CB0EF159C72396F0D">
    <w:name w:val="354F874CBDC64B1CB0EF159C72396F0D"/>
    <w:rsid w:val="005F0375"/>
  </w:style>
  <w:style w:type="paragraph" w:customStyle="1" w:styleId="E989D268F5404A248BAD4C36CD8FB33D">
    <w:name w:val="E989D268F5404A248BAD4C36CD8FB33D"/>
    <w:rsid w:val="005F03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8C0A273867474088C2344898228635">
    <w:name w:val="168C0A273867474088C2344898228635"/>
    <w:rsid w:val="005F0375"/>
  </w:style>
  <w:style w:type="paragraph" w:customStyle="1" w:styleId="8F3BCFA46C73455991630400929AA4ED">
    <w:name w:val="8F3BCFA46C73455991630400929AA4ED"/>
    <w:rsid w:val="005F0375"/>
  </w:style>
  <w:style w:type="paragraph" w:customStyle="1" w:styleId="7F27F85160DA4469B5B2ACFAB0490E6D">
    <w:name w:val="7F27F85160DA4469B5B2ACFAB0490E6D"/>
    <w:rsid w:val="005F0375"/>
  </w:style>
  <w:style w:type="paragraph" w:customStyle="1" w:styleId="7BF875E2CEB143F680B5AEF56F24DE05">
    <w:name w:val="7BF875E2CEB143F680B5AEF56F24DE05"/>
    <w:rsid w:val="005F0375"/>
  </w:style>
  <w:style w:type="paragraph" w:customStyle="1" w:styleId="1EC37C488C384FCF9E79C213368A77DC">
    <w:name w:val="1EC37C488C384FCF9E79C213368A77DC"/>
    <w:rsid w:val="005F0375"/>
  </w:style>
  <w:style w:type="paragraph" w:customStyle="1" w:styleId="C6BF82A262594F228385A80119FF480A">
    <w:name w:val="C6BF82A262594F228385A80119FF480A"/>
    <w:rsid w:val="005F0375"/>
  </w:style>
  <w:style w:type="paragraph" w:customStyle="1" w:styleId="C7E65D71C9AE428BB380A93EB9C1A49F">
    <w:name w:val="C7E65D71C9AE428BB380A93EB9C1A49F"/>
    <w:rsid w:val="005F0375"/>
  </w:style>
  <w:style w:type="paragraph" w:customStyle="1" w:styleId="2223544540504650A3AF58E9CE4E73E1">
    <w:name w:val="2223544540504650A3AF58E9CE4E73E1"/>
    <w:rsid w:val="005F0375"/>
  </w:style>
  <w:style w:type="paragraph" w:customStyle="1" w:styleId="058555F16DCB4E27AC52DBEB75871B1A">
    <w:name w:val="058555F16DCB4E27AC52DBEB75871B1A"/>
    <w:rsid w:val="005F0375"/>
  </w:style>
  <w:style w:type="paragraph" w:customStyle="1" w:styleId="0D09FA4761E44B758334099261D4039D">
    <w:name w:val="0D09FA4761E44B758334099261D4039D"/>
    <w:rsid w:val="005F0375"/>
  </w:style>
  <w:style w:type="paragraph" w:customStyle="1" w:styleId="354F874CBDC64B1CB0EF159C72396F0D">
    <w:name w:val="354F874CBDC64B1CB0EF159C72396F0D"/>
    <w:rsid w:val="005F0375"/>
  </w:style>
  <w:style w:type="paragraph" w:customStyle="1" w:styleId="E989D268F5404A248BAD4C36CD8FB33D">
    <w:name w:val="E989D268F5404A248BAD4C36CD8FB33D"/>
    <w:rsid w:val="005F03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Проверил преподаватель: Ротман И.М</PublishDate>
  <Abstract>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8C466-A291-4096-9771-5E5C2264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12</Pages>
  <Words>1570</Words>
  <Characters>8953</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Дозиметр «Курск»</vt:lpstr>
    </vt:vector>
  </TitlesOfParts>
  <Company>Костанайский колледж автомобильного транспорта</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Дозиметр «Курск»</dc:title>
  <dc:subject>Отсчёт о проделанной работе</dc:subject>
  <dc:creator>Выполнил: Степанюк А.А</dc:creator>
  <cp:keywords/>
  <dc:description/>
  <cp:lastModifiedBy>\</cp:lastModifiedBy>
  <cp:revision>9</cp:revision>
  <dcterms:created xsi:type="dcterms:W3CDTF">2017-04-26T03:28:00Z</dcterms:created>
  <dcterms:modified xsi:type="dcterms:W3CDTF">2017-04-29T03:56:00Z</dcterms:modified>
</cp:coreProperties>
</file>